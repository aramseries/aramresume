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3CE9" w14:textId="3ABD63A3" w:rsidR="00276DEA" w:rsidRPr="009131BF" w:rsidRDefault="00717AAF" w:rsidP="00276DEA">
      <w:pPr>
        <w:pStyle w:val="Address1"/>
        <w:jc w:val="center"/>
        <w:rPr>
          <w:rFonts w:asciiTheme="majorBidi" w:hAnsiTheme="majorBidi" w:cstheme="majorBidi"/>
          <w:b/>
          <w:bCs/>
          <w:sz w:val="22"/>
          <w:szCs w:val="22"/>
          <w:lang w:val="fr-FR"/>
        </w:rPr>
      </w:pPr>
      <w:r w:rsidRPr="00D35106">
        <w:rPr>
          <w:rFonts w:asciiTheme="majorBidi" w:hAnsiTheme="majorBidi" w:cstheme="majorBidi"/>
          <w:b/>
          <w:bCs/>
          <w:noProof/>
          <w:sz w:val="36"/>
          <w:szCs w:val="36"/>
          <w:lang w:val="fr-FR"/>
        </w:rPr>
        <w:t>Aram Ramos</w:t>
      </w:r>
      <w:r w:rsidRPr="003B41B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329E4D7E" w14:textId="1FA56B8A" w:rsidR="008A45C4" w:rsidRPr="009131BF" w:rsidRDefault="00393FB1" w:rsidP="008A45C4">
      <w:pPr>
        <w:pStyle w:val="Address1"/>
        <w:jc w:val="center"/>
        <w:rPr>
          <w:rFonts w:asciiTheme="majorBidi" w:hAnsiTheme="majorBidi" w:cstheme="majorBidi"/>
          <w:sz w:val="22"/>
          <w:szCs w:val="22"/>
          <w:lang w:val="fr-FR"/>
        </w:rPr>
      </w:pPr>
      <w:r w:rsidRPr="006D6F60">
        <w:rPr>
          <w:rFonts w:asciiTheme="majorBidi" w:hAnsiTheme="majorBidi" w:cstheme="majorBidi"/>
          <w:sz w:val="22"/>
          <w:szCs w:val="22"/>
        </w:rPr>
        <w:t>(</w:t>
      </w:r>
      <w:r w:rsidR="006D6F60" w:rsidRPr="006D6F60">
        <w:rPr>
          <w:rFonts w:asciiTheme="majorBidi" w:hAnsiTheme="majorBidi" w:cstheme="majorBidi"/>
          <w:sz w:val="22"/>
          <w:szCs w:val="22"/>
        </w:rPr>
        <w:t>773) 569 8427</w:t>
      </w:r>
      <w:r w:rsidR="00717AAF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∙ </w:t>
      </w:r>
      <w:hyperlink r:id="rId10" w:history="1">
        <w:r w:rsidR="00EC0882" w:rsidRPr="009131BF">
          <w:rPr>
            <w:rStyle w:val="Hyperlink"/>
            <w:rFonts w:asciiTheme="majorBidi" w:hAnsiTheme="majorBidi" w:cstheme="majorBidi"/>
            <w:noProof/>
            <w:sz w:val="22"/>
            <w:szCs w:val="22"/>
            <w:lang w:val="fr-FR"/>
          </w:rPr>
          <w:t>aram.series@gmail</w:t>
        </w:r>
        <w:r w:rsidR="00EC0882" w:rsidRPr="006D6F60">
          <w:rPr>
            <w:rStyle w:val="Hyperlink"/>
            <w:rFonts w:asciiTheme="majorBidi" w:hAnsiTheme="majorBidi" w:cstheme="majorBidi"/>
            <w:sz w:val="22"/>
            <w:szCs w:val="22"/>
          </w:rPr>
          <w:t>.com</w:t>
        </w:r>
      </w:hyperlink>
      <w:r w:rsidR="00FA121E" w:rsidRPr="006D6F60">
        <w:rPr>
          <w:rStyle w:val="Hyperlink"/>
          <w:rFonts w:asciiTheme="majorBidi" w:hAnsiTheme="majorBidi" w:cstheme="majorBidi"/>
          <w:sz w:val="22"/>
          <w:szCs w:val="22"/>
        </w:rPr>
        <w:t xml:space="preserve"> </w:t>
      </w:r>
      <w:r w:rsidR="00FA121E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∙ </w:t>
      </w:r>
      <w:r w:rsidR="006D6F60" w:rsidRPr="006D6F60">
        <w:rPr>
          <w:rFonts w:asciiTheme="majorBidi" w:hAnsiTheme="majorBidi" w:cstheme="majorBidi"/>
          <w:sz w:val="22"/>
          <w:szCs w:val="22"/>
        </w:rPr>
        <w:t xml:space="preserve">Chicago, </w:t>
      </w:r>
      <w:r w:rsidR="006D6F60">
        <w:rPr>
          <w:rFonts w:asciiTheme="majorBidi" w:hAnsiTheme="majorBidi" w:cstheme="majorBidi"/>
          <w:sz w:val="22"/>
          <w:szCs w:val="22"/>
        </w:rPr>
        <w:t>IL</w:t>
      </w:r>
      <w:r w:rsidR="007B45DC">
        <w:rPr>
          <w:rFonts w:asciiTheme="majorBidi" w:hAnsiTheme="majorBidi" w:cstheme="majorBidi"/>
          <w:sz w:val="22"/>
          <w:szCs w:val="22"/>
        </w:rPr>
        <w:t xml:space="preserve"> </w:t>
      </w:r>
      <w:r w:rsidR="007B45DC"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="00FA121E" w:rsidRPr="006D6F60">
        <w:rPr>
          <w:rFonts w:asciiTheme="majorBidi" w:hAnsiTheme="majorBidi" w:cstheme="majorBidi"/>
          <w:sz w:val="22"/>
          <w:szCs w:val="22"/>
        </w:rPr>
        <w:t xml:space="preserve"> </w:t>
      </w:r>
      <w:hyperlink r:id="rId11" w:history="1">
        <w:r w:rsidR="002E262C" w:rsidRPr="009131BF">
          <w:rPr>
            <w:rStyle w:val="Hyperlink"/>
            <w:rFonts w:asciiTheme="majorBidi" w:hAnsiTheme="majorBidi" w:cstheme="majorBidi"/>
            <w:bCs/>
            <w:sz w:val="22"/>
            <w:szCs w:val="22"/>
            <w:lang w:val="fr-FR"/>
          </w:rPr>
          <w:t>linkedin.com/in/</w:t>
        </w:r>
        <w:proofErr w:type="spellStart"/>
        <w:r w:rsidR="002E262C" w:rsidRPr="009131BF">
          <w:rPr>
            <w:rStyle w:val="Hyperlink"/>
            <w:rFonts w:asciiTheme="majorBidi" w:hAnsiTheme="majorBidi" w:cstheme="majorBidi"/>
            <w:bCs/>
            <w:sz w:val="22"/>
            <w:szCs w:val="22"/>
            <w:lang w:val="fr-FR"/>
          </w:rPr>
          <w:t>aramramos</w:t>
        </w:r>
        <w:proofErr w:type="spellEnd"/>
      </w:hyperlink>
      <w:r w:rsidR="002E262C" w:rsidRPr="009131BF">
        <w:rPr>
          <w:rFonts w:asciiTheme="majorBidi" w:hAnsiTheme="majorBidi" w:cstheme="majorBidi"/>
          <w:b/>
          <w:sz w:val="22"/>
          <w:szCs w:val="22"/>
          <w:lang w:val="fr-FR"/>
        </w:rPr>
        <w:t xml:space="preserve"> </w:t>
      </w:r>
      <w:r w:rsidR="00EC0882"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="00EC0882"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hyperlink r:id="rId12" w:history="1">
        <w:r w:rsidR="008A45C4" w:rsidRPr="009131BF">
          <w:rPr>
            <w:rStyle w:val="Hyperlink"/>
            <w:rFonts w:asciiTheme="majorBidi" w:hAnsiTheme="majorBidi" w:cstheme="majorBidi"/>
            <w:sz w:val="22"/>
            <w:szCs w:val="22"/>
            <w:lang w:val="fr-FR"/>
          </w:rPr>
          <w:t>github.com/</w:t>
        </w:r>
        <w:proofErr w:type="spellStart"/>
        <w:r w:rsidR="008A45C4" w:rsidRPr="009131BF">
          <w:rPr>
            <w:rStyle w:val="Hyperlink"/>
            <w:rFonts w:asciiTheme="majorBidi" w:hAnsiTheme="majorBidi" w:cstheme="majorBidi"/>
            <w:sz w:val="22"/>
            <w:szCs w:val="22"/>
            <w:lang w:val="fr-FR"/>
          </w:rPr>
          <w:t>aramseries</w:t>
        </w:r>
        <w:proofErr w:type="spellEnd"/>
      </w:hyperlink>
      <w:r w:rsidR="008A45C4"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</w:p>
    <w:p w14:paraId="64E2B11D" w14:textId="17581A72" w:rsidR="00DB6780" w:rsidRPr="00BF0184" w:rsidRDefault="00DB6780" w:rsidP="00DB6780">
      <w:pPr>
        <w:pStyle w:val="Address1"/>
        <w:pBdr>
          <w:bottom w:val="single" w:sz="4" w:space="1" w:color="auto"/>
        </w:pBdr>
        <w:jc w:val="center"/>
        <w:rPr>
          <w:rFonts w:asciiTheme="majorBidi" w:hAnsiTheme="majorBidi" w:cstheme="majorBidi"/>
          <w:bCs/>
          <w:sz w:val="22"/>
          <w:szCs w:val="22"/>
        </w:rPr>
      </w:pPr>
      <w:r w:rsidRPr="009131BF">
        <w:rPr>
          <w:rFonts w:asciiTheme="majorBidi" w:hAnsiTheme="majorBidi" w:cstheme="majorBidi"/>
          <w:sz w:val="22"/>
          <w:szCs w:val="22"/>
        </w:rPr>
        <w:t>Fully Work Authorized</w:t>
      </w:r>
      <w:r w:rsidRPr="009131BF">
        <w:rPr>
          <w:rFonts w:asciiTheme="majorBidi" w:hAnsiTheme="majorBidi" w:cstheme="majorBidi"/>
          <w:sz w:val="22"/>
          <w:szCs w:val="22"/>
          <w:lang w:val="fr-FR"/>
        </w:rPr>
        <w:t xml:space="preserve"> </w:t>
      </w:r>
      <w:r w:rsidRPr="009131BF">
        <w:rPr>
          <w:rFonts w:asciiTheme="majorBidi" w:hAnsiTheme="majorBidi" w:cstheme="majorBidi"/>
          <w:b/>
          <w:sz w:val="22"/>
          <w:szCs w:val="22"/>
          <w:lang w:val="fr-FR"/>
        </w:rPr>
        <w:t>∙</w:t>
      </w:r>
      <w:r w:rsidRPr="009131BF">
        <w:rPr>
          <w:rFonts w:asciiTheme="majorBidi" w:hAnsiTheme="majorBidi" w:cstheme="majorBidi"/>
          <w:sz w:val="22"/>
          <w:szCs w:val="22"/>
          <w:lang w:val="fr-FR"/>
        </w:rPr>
        <w:t xml:space="preserve"> No </w:t>
      </w:r>
      <w:r w:rsidRPr="009131BF">
        <w:rPr>
          <w:rFonts w:asciiTheme="majorBidi" w:hAnsiTheme="majorBidi" w:cstheme="majorBidi"/>
          <w:sz w:val="22"/>
          <w:szCs w:val="22"/>
        </w:rPr>
        <w:t>Sponsorship Required</w:t>
      </w:r>
      <w:r>
        <w:rPr>
          <w:rFonts w:asciiTheme="majorBidi" w:hAnsiTheme="majorBidi" w:cstheme="majorBidi"/>
          <w:sz w:val="22"/>
          <w:szCs w:val="22"/>
        </w:rPr>
        <w:t xml:space="preserve"> </w:t>
      </w:r>
    </w:p>
    <w:p w14:paraId="20871174" w14:textId="77777777" w:rsidR="00B46DAF" w:rsidRDefault="00B46DAF" w:rsidP="00281DB6">
      <w:pPr>
        <w:rPr>
          <w:rFonts w:asciiTheme="majorBidi" w:hAnsiTheme="majorBidi" w:cstheme="majorBidi"/>
          <w:noProof/>
          <w:sz w:val="22"/>
          <w:szCs w:val="22"/>
          <w:lang w:val="it-IT"/>
        </w:rPr>
      </w:pPr>
    </w:p>
    <w:p w14:paraId="78B549F5" w14:textId="77777777" w:rsidR="00B46DAF" w:rsidRDefault="00B46DAF" w:rsidP="00B46DAF">
      <w:pPr>
        <w:rPr>
          <w:rFonts w:asciiTheme="majorBidi" w:hAnsiTheme="majorBidi" w:cstheme="majorBidi"/>
          <w:b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sz w:val="22"/>
          <w:szCs w:val="22"/>
          <w:u w:val="single"/>
        </w:rPr>
        <w:t>S</w:t>
      </w:r>
      <w:r>
        <w:rPr>
          <w:rFonts w:asciiTheme="majorBidi" w:hAnsiTheme="majorBidi" w:cstheme="majorBidi"/>
          <w:b/>
          <w:sz w:val="22"/>
          <w:szCs w:val="22"/>
          <w:u w:val="single"/>
        </w:rPr>
        <w:t>KILLS</w:t>
      </w:r>
    </w:p>
    <w:p w14:paraId="5DE32C65" w14:textId="26CFFED9" w:rsidR="00B46DAF" w:rsidRDefault="00B46DAF" w:rsidP="00B46DAF">
      <w:pPr>
        <w:rPr>
          <w:rFonts w:asciiTheme="majorBidi" w:hAnsiTheme="majorBidi" w:cstheme="majorBidi"/>
          <w:bCs/>
          <w:sz w:val="22"/>
          <w:szCs w:val="22"/>
        </w:rPr>
      </w:pPr>
      <w:r w:rsidRPr="00594B41">
        <w:rPr>
          <w:rFonts w:asciiTheme="majorBidi" w:hAnsiTheme="majorBidi" w:cstheme="majorBidi"/>
          <w:b/>
          <w:sz w:val="22"/>
          <w:szCs w:val="22"/>
        </w:rPr>
        <w:t>Programming Languages: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Python,</w:t>
      </w:r>
      <w:r w:rsidR="008E6B42">
        <w:rPr>
          <w:rFonts w:asciiTheme="majorBidi" w:hAnsiTheme="majorBidi" w:cstheme="majorBidi"/>
          <w:bCs/>
          <w:sz w:val="22"/>
          <w:szCs w:val="22"/>
        </w:rPr>
        <w:t xml:space="preserve"> R,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SQL</w:t>
      </w:r>
      <w:r w:rsidR="00AD50A4">
        <w:rPr>
          <w:rFonts w:asciiTheme="majorBidi" w:hAnsiTheme="majorBidi" w:cstheme="majorBidi"/>
          <w:bCs/>
          <w:sz w:val="22"/>
          <w:szCs w:val="22"/>
        </w:rPr>
        <w:t>,</w:t>
      </w:r>
    </w:p>
    <w:p w14:paraId="0D2ABA1C" w14:textId="451B0FD5" w:rsidR="008A313C" w:rsidRDefault="00B46DAF" w:rsidP="00B46DAF">
      <w:pPr>
        <w:rPr>
          <w:rFonts w:asciiTheme="majorBidi" w:hAnsiTheme="majorBidi" w:cstheme="majorBidi"/>
          <w:bCs/>
          <w:sz w:val="22"/>
          <w:szCs w:val="22"/>
        </w:rPr>
      </w:pPr>
      <w:r w:rsidRPr="00594B41">
        <w:rPr>
          <w:rFonts w:asciiTheme="majorBidi" w:hAnsiTheme="majorBidi" w:cstheme="majorBidi"/>
          <w:b/>
          <w:sz w:val="22"/>
          <w:szCs w:val="22"/>
        </w:rPr>
        <w:t>Tools:</w:t>
      </w:r>
      <w:r w:rsidRPr="00594B41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AD50A4">
        <w:rPr>
          <w:rFonts w:asciiTheme="majorBidi" w:hAnsiTheme="majorBidi" w:cstheme="majorBidi"/>
          <w:bCs/>
          <w:sz w:val="22"/>
          <w:szCs w:val="22"/>
        </w:rPr>
        <w:t xml:space="preserve">Spark, </w:t>
      </w:r>
      <w:r w:rsidR="0090197D">
        <w:rPr>
          <w:rFonts w:asciiTheme="majorBidi" w:hAnsiTheme="majorBidi" w:cstheme="majorBidi"/>
          <w:bCs/>
          <w:sz w:val="22"/>
          <w:szCs w:val="22"/>
        </w:rPr>
        <w:t xml:space="preserve">Hadoop, GCP, </w:t>
      </w:r>
      <w:r w:rsidR="00BF0184">
        <w:rPr>
          <w:rFonts w:asciiTheme="majorBidi" w:hAnsiTheme="majorBidi" w:cstheme="majorBidi"/>
          <w:bCs/>
          <w:sz w:val="22"/>
          <w:szCs w:val="22"/>
        </w:rPr>
        <w:t>Linux,</w:t>
      </w:r>
      <w:r w:rsidR="0096549D">
        <w:rPr>
          <w:rFonts w:asciiTheme="majorBidi" w:hAnsiTheme="majorBidi" w:cstheme="majorBidi"/>
          <w:bCs/>
          <w:sz w:val="22"/>
          <w:szCs w:val="22"/>
        </w:rPr>
        <w:t xml:space="preserve"> Git</w:t>
      </w:r>
      <w:r w:rsidR="000C63A7">
        <w:rPr>
          <w:rFonts w:asciiTheme="majorBidi" w:hAnsiTheme="majorBidi" w:cstheme="majorBidi"/>
          <w:bCs/>
          <w:sz w:val="22"/>
          <w:szCs w:val="22"/>
        </w:rPr>
        <w:t>Hub, Tableau</w:t>
      </w:r>
    </w:p>
    <w:p w14:paraId="5A4EA7F7" w14:textId="2C4B91B2" w:rsidR="00276DEA" w:rsidRPr="009A0221" w:rsidRDefault="00B46DAF" w:rsidP="00276DEA">
      <w:pPr>
        <w:rPr>
          <w:rFonts w:asciiTheme="majorBidi" w:hAnsiTheme="majorBidi" w:cstheme="majorBidi"/>
          <w:bCs/>
          <w:sz w:val="22"/>
          <w:szCs w:val="22"/>
        </w:rPr>
      </w:pPr>
      <w:r w:rsidRPr="00577F1F">
        <w:rPr>
          <w:rFonts w:asciiTheme="majorBidi" w:hAnsiTheme="majorBidi" w:cstheme="majorBidi"/>
          <w:b/>
          <w:sz w:val="21"/>
          <w:szCs w:val="21"/>
        </w:rPr>
        <w:t>Languages:</w:t>
      </w:r>
      <w:r>
        <w:rPr>
          <w:rFonts w:asciiTheme="majorBidi" w:hAnsiTheme="majorBidi" w:cstheme="majorBidi"/>
          <w:bCs/>
          <w:sz w:val="21"/>
          <w:szCs w:val="21"/>
        </w:rPr>
        <w:t xml:space="preserve"> English and Spanish</w:t>
      </w:r>
      <w:r w:rsidR="008A313C">
        <w:rPr>
          <w:rFonts w:asciiTheme="majorBidi" w:hAnsiTheme="majorBidi" w:cstheme="majorBidi"/>
          <w:bCs/>
          <w:sz w:val="21"/>
          <w:szCs w:val="21"/>
        </w:rPr>
        <w:t xml:space="preserve"> (fluent)</w:t>
      </w:r>
    </w:p>
    <w:p w14:paraId="2936B996" w14:textId="77777777" w:rsidR="00B46DAF" w:rsidRPr="009131BF" w:rsidRDefault="00B46DAF" w:rsidP="00276DEA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1CAA714" w14:textId="3AA4C673" w:rsidR="00E26A1E" w:rsidRDefault="00717AAF" w:rsidP="00E26A1E">
      <w:pPr>
        <w:pStyle w:val="Caption"/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>EXPERIENCE</w:t>
      </w:r>
    </w:p>
    <w:p w14:paraId="7F4BE096" w14:textId="3BE160D1" w:rsidR="008E2F22" w:rsidRDefault="00BF0184" w:rsidP="003A456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Data Scientist Analytics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Engineer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</w:p>
    <w:p w14:paraId="3643498E" w14:textId="1A586EFA" w:rsidR="003A4566" w:rsidRPr="008E2F22" w:rsidRDefault="008E2F22" w:rsidP="008E2F22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US Cellular, </w:t>
      </w:r>
      <w:r w:rsidRPr="008E2F22">
        <w:rPr>
          <w:rFonts w:asciiTheme="majorBidi" w:hAnsiTheme="majorBidi" w:cstheme="majorBidi"/>
          <w:noProof/>
          <w:sz w:val="22"/>
          <w:szCs w:val="22"/>
        </w:rPr>
        <w:t>Chicago, IL</w:t>
      </w:r>
      <w:r w:rsidR="003A4566" w:rsidRPr="009131BF">
        <w:rPr>
          <w:rFonts w:asciiTheme="majorBidi" w:hAnsiTheme="majorBidi" w:cstheme="majorBidi"/>
          <w:sz w:val="22"/>
          <w:szCs w:val="22"/>
        </w:rPr>
        <w:tab/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November 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3A4566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A4566">
        <w:rPr>
          <w:rFonts w:asciiTheme="majorBidi" w:hAnsiTheme="majorBidi" w:cstheme="majorBidi"/>
          <w:b/>
          <w:bCs/>
          <w:noProof/>
          <w:sz w:val="22"/>
          <w:szCs w:val="22"/>
        </w:rPr>
        <w:t>present</w:t>
      </w:r>
    </w:p>
    <w:p w14:paraId="28B41C32" w14:textId="4B1180B3" w:rsidR="00540237" w:rsidRDefault="008E6B42" w:rsidP="008E6B4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bookmarkStart w:id="0" w:name="_Hlk157681480"/>
      <w:r>
        <w:rPr>
          <w:rFonts w:asciiTheme="majorBidi" w:hAnsiTheme="majorBidi" w:cstheme="majorBidi"/>
          <w:bCs/>
          <w:noProof/>
          <w:sz w:val="22"/>
          <w:szCs w:val="22"/>
        </w:rPr>
        <w:t xml:space="preserve">Identified </w:t>
      </w:r>
      <w:r w:rsidR="00D82A06">
        <w:rPr>
          <w:rFonts w:asciiTheme="majorBidi" w:hAnsiTheme="majorBidi" w:cstheme="majorBidi"/>
          <w:bCs/>
          <w:noProof/>
          <w:sz w:val="22"/>
          <w:szCs w:val="22"/>
        </w:rPr>
        <w:t>areas of concern</w:t>
      </w:r>
      <w:r w:rsidR="00915B08">
        <w:rPr>
          <w:rFonts w:asciiTheme="majorBidi" w:hAnsiTheme="majorBidi" w:cstheme="majorBidi"/>
          <w:bCs/>
          <w:noProof/>
          <w:sz w:val="22"/>
          <w:szCs w:val="22"/>
        </w:rPr>
        <w:t xml:space="preserve"> for the network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by </w:t>
      </w:r>
      <w:r w:rsidR="00915B08">
        <w:rPr>
          <w:rFonts w:asciiTheme="majorBidi" w:hAnsiTheme="majorBidi" w:cstheme="majorBidi"/>
          <w:bCs/>
          <w:noProof/>
          <w:sz w:val="22"/>
          <w:szCs w:val="22"/>
        </w:rPr>
        <w:t xml:space="preserve">using </w:t>
      </w:r>
      <w:r w:rsidR="007B45DC">
        <w:rPr>
          <w:rFonts w:asciiTheme="majorBidi" w:hAnsiTheme="majorBidi" w:cstheme="majorBidi"/>
          <w:bCs/>
          <w:noProof/>
          <w:sz w:val="22"/>
          <w:szCs w:val="22"/>
        </w:rPr>
        <w:t xml:space="preserve">geospatial </w:t>
      </w:r>
      <w:r w:rsidR="0040332B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r w:rsidR="007B45DC">
        <w:rPr>
          <w:rFonts w:asciiTheme="majorBidi" w:hAnsiTheme="majorBidi" w:cstheme="majorBidi"/>
          <w:bCs/>
          <w:noProof/>
          <w:sz w:val="22"/>
          <w:szCs w:val="22"/>
        </w:rPr>
        <w:t>model</w:t>
      </w:r>
      <w:r w:rsidR="0090197D">
        <w:rPr>
          <w:rFonts w:asciiTheme="majorBidi" w:hAnsiTheme="majorBidi" w:cstheme="majorBidi"/>
          <w:bCs/>
          <w:noProof/>
          <w:sz w:val="22"/>
          <w:szCs w:val="22"/>
        </w:rPr>
        <w:t>ing</w:t>
      </w:r>
      <w:r w:rsidR="0040332B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and working with </w:t>
      </w:r>
      <w:r w:rsidR="0090197D">
        <w:rPr>
          <w:rFonts w:asciiTheme="majorBidi" w:hAnsiTheme="majorBidi" w:cstheme="majorBidi"/>
          <w:bCs/>
          <w:noProof/>
          <w:sz w:val="22"/>
          <w:szCs w:val="22"/>
        </w:rPr>
        <w:t xml:space="preserve">large </w:t>
      </w:r>
      <w:r w:rsidR="00BF0184">
        <w:rPr>
          <w:rFonts w:asciiTheme="majorBidi" w:hAnsiTheme="majorBidi" w:cstheme="majorBidi"/>
          <w:bCs/>
          <w:noProof/>
          <w:sz w:val="22"/>
          <w:szCs w:val="22"/>
        </w:rPr>
        <w:t>data</w:t>
      </w:r>
      <w:r w:rsidR="000C63A7">
        <w:rPr>
          <w:rFonts w:asciiTheme="majorBidi" w:hAnsiTheme="majorBidi" w:cstheme="majorBidi"/>
          <w:bCs/>
          <w:noProof/>
          <w:sz w:val="22"/>
          <w:szCs w:val="22"/>
        </w:rPr>
        <w:t>sets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r w:rsidR="000C63A7">
        <w:rPr>
          <w:rFonts w:asciiTheme="majorBidi" w:hAnsiTheme="majorBidi" w:cstheme="majorBidi"/>
          <w:bCs/>
          <w:noProof/>
          <w:sz w:val="22"/>
          <w:szCs w:val="22"/>
        </w:rPr>
        <w:t>Python,R,SQL</w:t>
      </w:r>
      <w:r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0C63A7">
        <w:rPr>
          <w:rFonts w:asciiTheme="majorBidi" w:hAnsiTheme="majorBidi" w:cstheme="majorBidi"/>
          <w:bCs/>
          <w:noProof/>
          <w:sz w:val="22"/>
          <w:szCs w:val="22"/>
        </w:rPr>
        <w:t xml:space="preserve">, which </w:t>
      </w:r>
      <w:r w:rsidR="00915B08">
        <w:rPr>
          <w:rFonts w:asciiTheme="majorBidi" w:hAnsiTheme="majorBidi" w:cstheme="majorBidi"/>
          <w:bCs/>
          <w:noProof/>
          <w:sz w:val="22"/>
          <w:szCs w:val="22"/>
        </w:rPr>
        <w:t>improved 4 million customers’ network perception</w:t>
      </w:r>
    </w:p>
    <w:bookmarkEnd w:id="0"/>
    <w:p w14:paraId="026EEBC5" w14:textId="1B163113" w:rsidR="00471D6A" w:rsidRDefault="000C63A7" w:rsidP="008E6B4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Built </w:t>
      </w:r>
      <w:r w:rsidR="00471D6A">
        <w:rPr>
          <w:rFonts w:asciiTheme="majorBidi" w:hAnsiTheme="majorBidi" w:cstheme="majorBidi"/>
          <w:bCs/>
          <w:noProof/>
          <w:sz w:val="22"/>
          <w:szCs w:val="22"/>
        </w:rPr>
        <w:t>an anomaly detection tool by using</w:t>
      </w:r>
      <w:r w:rsidR="007C39C5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machine learning (</w:t>
      </w:r>
      <w:r w:rsidR="0090197D">
        <w:rPr>
          <w:rFonts w:asciiTheme="majorBidi" w:hAnsiTheme="majorBidi" w:cstheme="majorBidi"/>
          <w:bCs/>
          <w:noProof/>
          <w:sz w:val="22"/>
          <w:szCs w:val="22"/>
        </w:rPr>
        <w:t xml:space="preserve">Python, 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time series)</w:t>
      </w:r>
      <w:r w:rsidR="00471D6A">
        <w:rPr>
          <w:rFonts w:asciiTheme="majorBidi" w:hAnsiTheme="majorBidi" w:cstheme="majorBidi"/>
          <w:bCs/>
          <w:noProof/>
          <w:sz w:val="22"/>
          <w:szCs w:val="22"/>
        </w:rPr>
        <w:t xml:space="preserve"> and querying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big </w:t>
      </w:r>
      <w:r w:rsidR="00471D6A">
        <w:rPr>
          <w:rFonts w:asciiTheme="majorBidi" w:hAnsiTheme="majorBidi" w:cstheme="majorBidi"/>
          <w:bCs/>
          <w:noProof/>
          <w:sz w:val="22"/>
          <w:szCs w:val="22"/>
        </w:rPr>
        <w:t>datasets (SQL)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875E12" w:rsidRPr="00875E12">
        <w:rPr>
          <w:rFonts w:asciiTheme="majorBidi" w:hAnsiTheme="majorBidi" w:cstheme="majorBidi"/>
          <w:bCs/>
          <w:noProof/>
          <w:sz w:val="22"/>
          <w:szCs w:val="22"/>
        </w:rPr>
        <w:t>to discern meaningful patterns from outliers</w:t>
      </w:r>
      <w:r w:rsidR="00471D6A">
        <w:rPr>
          <w:rFonts w:asciiTheme="majorBidi" w:hAnsiTheme="majorBidi" w:cstheme="majorBidi"/>
          <w:bCs/>
          <w:noProof/>
          <w:sz w:val="22"/>
          <w:szCs w:val="22"/>
        </w:rPr>
        <w:t xml:space="preserve">, which 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halved </w:t>
      </w:r>
      <w:r w:rsidR="00471D6A">
        <w:rPr>
          <w:rFonts w:asciiTheme="majorBidi" w:hAnsiTheme="majorBidi" w:cstheme="majorBidi"/>
          <w:bCs/>
          <w:noProof/>
          <w:sz w:val="22"/>
          <w:szCs w:val="22"/>
        </w:rPr>
        <w:t xml:space="preserve">response times and saved $30K per event </w:t>
      </w:r>
    </w:p>
    <w:p w14:paraId="691FED70" w14:textId="49260662" w:rsidR="00471D6A" w:rsidRPr="007C39C5" w:rsidRDefault="00471D6A" w:rsidP="007C39C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Implemented a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n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0C63A7">
        <w:rPr>
          <w:rFonts w:asciiTheme="majorBidi" w:hAnsiTheme="majorBidi" w:cstheme="majorBidi"/>
          <w:bCs/>
          <w:noProof/>
          <w:sz w:val="22"/>
          <w:szCs w:val="22"/>
        </w:rPr>
        <w:t xml:space="preserve">analytical tool 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>by using Large Language Models (Python, SQL)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 to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915B08">
        <w:rPr>
          <w:rFonts w:asciiTheme="majorBidi" w:hAnsiTheme="majorBidi" w:cstheme="majorBidi"/>
          <w:bCs/>
          <w:noProof/>
          <w:sz w:val="22"/>
          <w:szCs w:val="22"/>
        </w:rPr>
        <w:t>automate 5 manual proceses that reduced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9D3233">
        <w:rPr>
          <w:rFonts w:asciiTheme="majorBidi" w:hAnsiTheme="majorBidi" w:cstheme="majorBidi"/>
          <w:bCs/>
          <w:noProof/>
          <w:sz w:val="22"/>
          <w:szCs w:val="22"/>
        </w:rPr>
        <w:t xml:space="preserve">alarm flooding by 70% </w:t>
      </w:r>
    </w:p>
    <w:p w14:paraId="5E670D7B" w14:textId="129A392A" w:rsidR="00915B08" w:rsidRDefault="00915B08" w:rsidP="00875E1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Performed</w:t>
      </w:r>
      <w:r w:rsidR="00BF0184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E916B8">
        <w:rPr>
          <w:rFonts w:asciiTheme="majorBidi" w:hAnsiTheme="majorBidi" w:cstheme="majorBidi"/>
          <w:bCs/>
          <w:noProof/>
          <w:sz w:val="22"/>
          <w:szCs w:val="22"/>
        </w:rPr>
        <w:t>3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0</w:t>
      </w:r>
      <w:r w:rsidR="00E916B8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causal 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>statistical analyses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 (R, Python)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>to identify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 and explain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root causes of events in the network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 which optimized 10 proceses and benefited 4 million customers</w:t>
      </w:r>
    </w:p>
    <w:p w14:paraId="09AAB488" w14:textId="308B5CB8" w:rsidR="00AF77E1" w:rsidRPr="009D4E53" w:rsidRDefault="00AB4F24" w:rsidP="00875E1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C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ommunicated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data-driven 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insights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with 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compelling </w:t>
      </w:r>
      <w:r>
        <w:rPr>
          <w:rFonts w:asciiTheme="majorBidi" w:hAnsiTheme="majorBidi" w:cstheme="majorBidi"/>
          <w:bCs/>
          <w:noProof/>
          <w:sz w:val="22"/>
          <w:szCs w:val="22"/>
        </w:rPr>
        <w:t>vizualizations (R, Python, Tableau) to support 10</w:t>
      </w:r>
      <w:r w:rsidR="00E916B8" w:rsidRPr="009D4E53">
        <w:rPr>
          <w:rFonts w:asciiTheme="majorBidi" w:hAnsiTheme="majorBidi" w:cstheme="majorBidi"/>
          <w:bCs/>
          <w:noProof/>
          <w:sz w:val="22"/>
          <w:szCs w:val="22"/>
        </w:rPr>
        <w:t xml:space="preserve"> non-technical stakeholders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>in decision-making</w:t>
      </w:r>
    </w:p>
    <w:p w14:paraId="60F5A2D5" w14:textId="7319FD92" w:rsidR="006C60CC" w:rsidRDefault="00732AF7" w:rsidP="003A456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Mentored 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>6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>0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5F0C7E">
        <w:rPr>
          <w:rFonts w:asciiTheme="majorBidi" w:hAnsiTheme="majorBidi" w:cstheme="majorBidi"/>
          <w:bCs/>
          <w:noProof/>
          <w:sz w:val="22"/>
          <w:szCs w:val="22"/>
        </w:rPr>
        <w:t>team members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in</w:t>
      </w:r>
      <w:r w:rsidR="00217A2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>statistical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A54E69">
        <w:rPr>
          <w:rFonts w:asciiTheme="majorBidi" w:hAnsiTheme="majorBidi" w:cstheme="majorBidi"/>
          <w:bCs/>
          <w:noProof/>
          <w:sz w:val="22"/>
          <w:szCs w:val="22"/>
        </w:rPr>
        <w:t>and machine learning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 methods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>geospatial analysis, logistic regression</w:t>
      </w:r>
      <w:r w:rsidR="00390E72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>
        <w:rPr>
          <w:rFonts w:asciiTheme="majorBidi" w:hAnsiTheme="majorBidi" w:cstheme="majorBidi"/>
          <w:bCs/>
          <w:noProof/>
          <w:sz w:val="22"/>
          <w:szCs w:val="22"/>
        </w:rPr>
        <w:t>time series) by designing and addressing 2 reproducible workshops (R, Python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,GitHub</w:t>
      </w:r>
      <w:r>
        <w:rPr>
          <w:rFonts w:asciiTheme="majorBidi" w:hAnsiTheme="majorBidi" w:cstheme="majorBidi"/>
          <w:bCs/>
          <w:noProof/>
          <w:sz w:val="22"/>
          <w:szCs w:val="22"/>
        </w:rPr>
        <w:t>)</w:t>
      </w:r>
    </w:p>
    <w:p w14:paraId="0524729D" w14:textId="77777777" w:rsidR="00390E72" w:rsidRPr="00D35106" w:rsidRDefault="00390E72" w:rsidP="00D35106"/>
    <w:p w14:paraId="7810F891" w14:textId="7E91E683" w:rsidR="00276DEA" w:rsidRPr="009131BF" w:rsidRDefault="00717AAF" w:rsidP="00276DEA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Data Scientist Consultant</w:t>
      </w:r>
      <w:r w:rsidRPr="009131BF">
        <w:rPr>
          <w:rFonts w:asciiTheme="majorBidi" w:hAnsiTheme="majorBidi" w:cstheme="majorBidi"/>
          <w:sz w:val="22"/>
          <w:szCs w:val="22"/>
        </w:rPr>
        <w:tab/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January</w:t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</w:t>
      </w:r>
      <w:r w:rsidR="00B12B5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1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BA14E0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August </w:t>
      </w:r>
      <w:r w:rsidR="00BA14E0">
        <w:rPr>
          <w:rFonts w:asciiTheme="majorBidi" w:hAnsiTheme="majorBidi" w:cstheme="majorBidi"/>
          <w:b/>
          <w:bCs/>
          <w:noProof/>
          <w:sz w:val="22"/>
          <w:szCs w:val="22"/>
        </w:rPr>
        <w:t>2022</w:t>
      </w:r>
    </w:p>
    <w:p w14:paraId="3E1CC4A4" w14:textId="33DD7A54" w:rsidR="00276DEA" w:rsidRPr="009131BF" w:rsidRDefault="00717AAF" w:rsidP="00276DEA">
      <w:pPr>
        <w:rPr>
          <w:rFonts w:asciiTheme="majorBidi" w:hAnsiTheme="majorBidi" w:cstheme="majorBidi"/>
          <w:i/>
          <w:i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Freelance, </w:t>
      </w:r>
      <w:r w:rsidR="00E66C92">
        <w:rPr>
          <w:rFonts w:asciiTheme="majorBidi" w:hAnsiTheme="majorBidi" w:cstheme="majorBidi"/>
          <w:bCs/>
          <w:noProof/>
          <w:sz w:val="22"/>
          <w:szCs w:val="22"/>
        </w:rPr>
        <w:t>Seattle,</w:t>
      </w:r>
      <w:r w:rsidR="00F5298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E66C92">
        <w:rPr>
          <w:rFonts w:asciiTheme="majorBidi" w:hAnsiTheme="majorBidi" w:cstheme="majorBidi"/>
          <w:bCs/>
          <w:noProof/>
          <w:sz w:val="22"/>
          <w:szCs w:val="22"/>
        </w:rPr>
        <w:t>WA</w:t>
      </w:r>
    </w:p>
    <w:p w14:paraId="1BEEDD13" w14:textId="4D834505" w:rsidR="00731C03" w:rsidRPr="009D4E53" w:rsidRDefault="006C71C6" w:rsidP="006C71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bookmarkStart w:id="1" w:name="_Hlk157681770"/>
      <w:r>
        <w:rPr>
          <w:rFonts w:asciiTheme="majorBidi" w:hAnsiTheme="majorBidi" w:cstheme="majorBidi"/>
          <w:bCs/>
          <w:noProof/>
          <w:sz w:val="22"/>
          <w:szCs w:val="22"/>
        </w:rPr>
        <w:t>Collaborated with the International Development Law Organization to c</w:t>
      </w:r>
      <w:r w:rsidR="00875E12">
        <w:rPr>
          <w:rFonts w:asciiTheme="majorBidi" w:hAnsiTheme="majorBidi" w:cstheme="majorBidi"/>
          <w:bCs/>
          <w:noProof/>
          <w:sz w:val="22"/>
          <w:szCs w:val="22"/>
        </w:rPr>
        <w:t xml:space="preserve">reate data products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by using 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explorative and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statistical analysis (R), </w:t>
      </w:r>
      <w:r w:rsidR="00731C03" w:rsidRPr="009D4E53">
        <w:rPr>
          <w:rFonts w:asciiTheme="majorBidi" w:hAnsiTheme="majorBidi" w:cstheme="majorBidi"/>
          <w:bCs/>
          <w:noProof/>
          <w:sz w:val="22"/>
          <w:szCs w:val="22"/>
        </w:rPr>
        <w:t xml:space="preserve">which improved 8,000+ police officers’ competencies  </w:t>
      </w:r>
    </w:p>
    <w:p w14:paraId="35A3F2C0" w14:textId="756E841F" w:rsidR="00731C03" w:rsidRDefault="00875E12" w:rsidP="006C71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6C71C6">
        <w:rPr>
          <w:rFonts w:asciiTheme="majorBidi" w:hAnsiTheme="majorBidi" w:cstheme="majorBidi"/>
          <w:bCs/>
          <w:noProof/>
          <w:sz w:val="22"/>
          <w:szCs w:val="22"/>
        </w:rPr>
        <w:t>D</w:t>
      </w:r>
      <w:r w:rsidR="005F0C7E" w:rsidRPr="006C71C6">
        <w:rPr>
          <w:rFonts w:asciiTheme="majorBidi" w:hAnsiTheme="majorBidi" w:cstheme="majorBidi"/>
          <w:bCs/>
          <w:noProof/>
          <w:sz w:val="22"/>
          <w:szCs w:val="22"/>
        </w:rPr>
        <w:t>evelop</w:t>
      </w:r>
      <w:r w:rsidRPr="006C71C6">
        <w:rPr>
          <w:rFonts w:asciiTheme="majorBidi" w:hAnsiTheme="majorBidi" w:cstheme="majorBidi"/>
          <w:bCs/>
          <w:noProof/>
          <w:sz w:val="22"/>
          <w:szCs w:val="22"/>
        </w:rPr>
        <w:t>ed</w:t>
      </w:r>
      <w:r w:rsidR="005F0C7E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and </w:t>
      </w:r>
      <w:r w:rsidR="0090197D">
        <w:rPr>
          <w:rFonts w:asciiTheme="majorBidi" w:hAnsiTheme="majorBidi" w:cstheme="majorBidi"/>
          <w:bCs/>
          <w:noProof/>
          <w:sz w:val="22"/>
          <w:szCs w:val="22"/>
        </w:rPr>
        <w:t>tracked 30</w:t>
      </w:r>
      <w:r w:rsidR="0090197D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>metrics for</w:t>
      </w:r>
      <w:r w:rsidR="00D82A0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20 </w:t>
      </w:r>
      <w:r w:rsidRPr="006C71C6">
        <w:rPr>
          <w:rFonts w:asciiTheme="majorBidi" w:hAnsiTheme="majorBidi" w:cstheme="majorBidi"/>
          <w:bCs/>
          <w:noProof/>
          <w:sz w:val="22"/>
          <w:szCs w:val="22"/>
        </w:rPr>
        <w:t>public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>-</w:t>
      </w:r>
      <w:r w:rsidR="009F4981" w:rsidRPr="006C71C6">
        <w:rPr>
          <w:rFonts w:asciiTheme="majorBidi" w:hAnsiTheme="majorBidi" w:cstheme="majorBidi"/>
          <w:bCs/>
          <w:noProof/>
          <w:sz w:val="22"/>
          <w:szCs w:val="22"/>
        </w:rPr>
        <w:t>policy interventio</w:t>
      </w:r>
      <w:r w:rsidR="00907A0E">
        <w:rPr>
          <w:rFonts w:asciiTheme="majorBidi" w:hAnsiTheme="majorBidi" w:cstheme="majorBidi"/>
          <w:bCs/>
          <w:noProof/>
          <w:sz w:val="22"/>
          <w:szCs w:val="22"/>
        </w:rPr>
        <w:t>n</w:t>
      </w:r>
      <w:r w:rsidR="009F4981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s 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by using statistical </w:t>
      </w:r>
      <w:r w:rsidR="00FA7400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models 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>(R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>, time series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>) that</w:t>
      </w:r>
      <w:r w:rsidR="00D3510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supported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90197D">
        <w:rPr>
          <w:rFonts w:asciiTheme="majorBidi" w:hAnsiTheme="majorBidi" w:cstheme="majorBidi"/>
          <w:bCs/>
          <w:noProof/>
          <w:sz w:val="22"/>
          <w:szCs w:val="22"/>
        </w:rPr>
        <w:t>3</w:t>
      </w:r>
      <w:r w:rsidR="00731C03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0 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>stakeholders from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 the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 German Agency for International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6C71C6" w:rsidRPr="006C71C6">
        <w:rPr>
          <w:rFonts w:asciiTheme="majorBidi" w:hAnsiTheme="majorBidi" w:cstheme="majorBidi"/>
          <w:bCs/>
          <w:noProof/>
          <w:sz w:val="22"/>
          <w:szCs w:val="22"/>
        </w:rPr>
        <w:t xml:space="preserve">Cooperation </w:t>
      </w:r>
    </w:p>
    <w:p w14:paraId="2DF32AF2" w14:textId="07991770" w:rsidR="0090197D" w:rsidRPr="006C71C6" w:rsidRDefault="0090197D" w:rsidP="006C71C6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Implemented predictive models (R, time series) to forecast leading causes of death in Mexico to optimize 10 public health interventions and support 20 stakeholders</w:t>
      </w:r>
    </w:p>
    <w:bookmarkEnd w:id="1"/>
    <w:p w14:paraId="50B7A3B9" w14:textId="69006E5A" w:rsidR="00753D0E" w:rsidRPr="009D4E53" w:rsidRDefault="00753D0E" w:rsidP="009D4E5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Identified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new growth channels for 5 universities by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performing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analysis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D37EC4" w:rsidRPr="004615BE">
        <w:rPr>
          <w:rFonts w:asciiTheme="majorBidi" w:hAnsiTheme="majorBidi" w:cstheme="majorBidi"/>
          <w:bCs/>
          <w:noProof/>
          <w:sz w:val="22"/>
          <w:szCs w:val="22"/>
        </w:rPr>
        <w:t>forecasting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4615BE" w:rsidRPr="004615BE">
        <w:rPr>
          <w:rFonts w:asciiTheme="majorBidi" w:hAnsiTheme="majorBidi" w:cstheme="majorBidi"/>
          <w:bCs/>
          <w:noProof/>
          <w:sz w:val="22"/>
          <w:szCs w:val="22"/>
        </w:rPr>
        <w:t>clustering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4615BE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 and </w:t>
      </w:r>
      <w:r w:rsidR="00D37EC4" w:rsidRPr="004615BE">
        <w:rPr>
          <w:rFonts w:asciiTheme="majorBidi" w:hAnsiTheme="majorBidi" w:cstheme="majorBidi"/>
          <w:bCs/>
          <w:noProof/>
          <w:sz w:val="22"/>
          <w:szCs w:val="22"/>
        </w:rPr>
        <w:t>customer segmentation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, R, Python, SQL)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>launch 30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 new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 xml:space="preserve"> products that served 25,000 people</w:t>
      </w:r>
      <w:r w:rsidR="00731C03" w:rsidRPr="004615BE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</w:t>
      </w:r>
      <w:r w:rsidR="00D80FD6" w:rsidRPr="004615BE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   </w:t>
      </w:r>
    </w:p>
    <w:p w14:paraId="6893055C" w14:textId="2C2A0DA2" w:rsidR="00276DEA" w:rsidRDefault="00F3211A" w:rsidP="00276DEA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color w:val="000000"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Senior</w:t>
      </w:r>
      <w:r w:rsidR="00C07E55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Data Scien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tist</w:t>
      </w:r>
      <w:r w:rsidR="00717AAF" w:rsidRPr="009131BF">
        <w:rPr>
          <w:rFonts w:asciiTheme="majorBidi" w:hAnsiTheme="majorBidi" w:cstheme="majorBidi"/>
          <w:sz w:val="22"/>
          <w:szCs w:val="22"/>
        </w:rPr>
        <w:tab/>
      </w:r>
      <w:r w:rsidR="00390E72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September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2018 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CA40BA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January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202</w:t>
      </w:r>
      <w:r w:rsidR="00A100D7">
        <w:rPr>
          <w:rFonts w:asciiTheme="majorBidi" w:hAnsiTheme="majorBidi" w:cstheme="majorBidi"/>
          <w:b/>
          <w:bCs/>
          <w:noProof/>
          <w:sz w:val="22"/>
          <w:szCs w:val="22"/>
        </w:rPr>
        <w:t>1</w:t>
      </w:r>
      <w:r w:rsidR="00717AAF" w:rsidRPr="009131BF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</w:p>
    <w:p w14:paraId="13795354" w14:textId="012B6AA2" w:rsidR="00D67C41" w:rsidRPr="00426A82" w:rsidRDefault="00D67C41" w:rsidP="00D67C41">
      <w:pPr>
        <w:rPr>
          <w:rFonts w:asciiTheme="majorBidi" w:hAnsiTheme="majorBidi" w:cstheme="majorBidi"/>
          <w:i/>
          <w:iCs/>
          <w:noProof/>
          <w:sz w:val="22"/>
          <w:szCs w:val="22"/>
          <w:lang w:val="es-MX"/>
        </w:rPr>
      </w:pPr>
      <w:r w:rsidRPr="00426A82">
        <w:rPr>
          <w:rFonts w:asciiTheme="majorBidi" w:hAnsiTheme="majorBidi" w:cstheme="majorBidi"/>
          <w:b/>
          <w:bCs/>
          <w:noProof/>
          <w:sz w:val="22"/>
          <w:szCs w:val="22"/>
          <w:lang w:val="es-MX"/>
        </w:rPr>
        <w:t xml:space="preserve">La Salle University, </w:t>
      </w:r>
      <w:r w:rsidRPr="00426A82">
        <w:rPr>
          <w:rFonts w:asciiTheme="majorBidi" w:hAnsiTheme="majorBidi" w:cstheme="majorBidi"/>
          <w:bCs/>
          <w:noProof/>
          <w:sz w:val="22"/>
          <w:szCs w:val="22"/>
          <w:lang w:val="es-MX"/>
        </w:rPr>
        <w:t>Mexico City, Mexico</w:t>
      </w:r>
    </w:p>
    <w:p w14:paraId="7699EB43" w14:textId="50966DA7" w:rsidR="00BB3135" w:rsidRPr="009131BF" w:rsidRDefault="004A687A" w:rsidP="00993ADC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Promoted to Sr Data Scientist; m</w:t>
      </w:r>
      <w:r w:rsidR="00C07E55" w:rsidRPr="009131BF">
        <w:rPr>
          <w:rFonts w:asciiTheme="majorBidi" w:hAnsiTheme="majorBidi" w:cstheme="majorBidi"/>
          <w:bCs/>
          <w:noProof/>
          <w:sz w:val="22"/>
          <w:szCs w:val="22"/>
        </w:rPr>
        <w:t>anaged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a 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>team of 5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data 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>analysts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that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used data science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 tools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>R, Python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>SQL</w:t>
      </w:r>
      <w:r w:rsidR="0021548E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E60BF7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10432F" w:rsidRPr="009131BF">
        <w:rPr>
          <w:rFonts w:asciiTheme="majorBidi" w:hAnsiTheme="majorBidi" w:cstheme="majorBidi"/>
          <w:bCs/>
          <w:noProof/>
          <w:sz w:val="22"/>
          <w:szCs w:val="22"/>
        </w:rPr>
        <w:t>to</w:t>
      </w:r>
      <w:r w:rsidR="00993AD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AB4F24">
        <w:rPr>
          <w:rFonts w:asciiTheme="majorBidi" w:hAnsiTheme="majorBidi" w:cstheme="majorBidi"/>
          <w:bCs/>
          <w:noProof/>
          <w:sz w:val="22"/>
          <w:szCs w:val="22"/>
        </w:rPr>
        <w:t xml:space="preserve">guide </w:t>
      </w:r>
      <w:r w:rsidR="00D14E39">
        <w:rPr>
          <w:rFonts w:asciiTheme="majorBidi" w:hAnsiTheme="majorBidi" w:cstheme="majorBidi"/>
          <w:bCs/>
          <w:noProof/>
          <w:sz w:val="22"/>
          <w:szCs w:val="22"/>
        </w:rPr>
        <w:t xml:space="preserve">strategic decisions </w:t>
      </w:r>
      <w:r w:rsidR="00993ADC">
        <w:rPr>
          <w:rFonts w:asciiTheme="majorBidi" w:hAnsiTheme="majorBidi" w:cstheme="majorBidi"/>
          <w:bCs/>
          <w:noProof/>
          <w:sz w:val="22"/>
          <w:szCs w:val="22"/>
        </w:rPr>
        <w:t xml:space="preserve">for </w:t>
      </w:r>
      <w:r w:rsidR="00BB3E78" w:rsidRPr="009131BF">
        <w:rPr>
          <w:rFonts w:asciiTheme="majorBidi" w:hAnsiTheme="majorBidi" w:cstheme="majorBidi"/>
          <w:bCs/>
          <w:noProof/>
          <w:sz w:val="22"/>
          <w:szCs w:val="22"/>
        </w:rPr>
        <w:t>7</w:t>
      </w:r>
      <w:r w:rsidR="00BB313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0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>programs and 5,000 students</w:t>
      </w:r>
      <w:r w:rsidR="00D35106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</w:p>
    <w:p w14:paraId="7AAE40E1" w14:textId="187294FF" w:rsidR="00017EA7" w:rsidRDefault="00F32D70" w:rsidP="004615BE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Guided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statistical modeling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and work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ed</w:t>
      </w:r>
      <w:r w:rsidR="00830770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with 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big </w:t>
      </w:r>
      <w:r w:rsidR="00D82A06">
        <w:rPr>
          <w:rFonts w:asciiTheme="majorBidi" w:hAnsiTheme="majorBidi" w:cstheme="majorBidi"/>
          <w:bCs/>
          <w:noProof/>
          <w:sz w:val="22"/>
          <w:szCs w:val="22"/>
        </w:rPr>
        <w:t xml:space="preserve">datasets 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>(R</w:t>
      </w:r>
      <w:r w:rsidR="00E37436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Python)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to support growth strategies, which inc</w:t>
      </w:r>
      <w:r w:rsidR="0039134D" w:rsidRPr="009131BF">
        <w:rPr>
          <w:rFonts w:asciiTheme="majorBidi" w:hAnsiTheme="majorBidi" w:cstheme="majorBidi"/>
          <w:bCs/>
          <w:noProof/>
          <w:sz w:val="22"/>
          <w:szCs w:val="22"/>
        </w:rPr>
        <w:t>rease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d</w:t>
      </w:r>
      <w:r w:rsidR="0039134D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the number of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programs 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>by 30%</w:t>
      </w:r>
      <w:r w:rsidR="00F94105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</w:p>
    <w:p w14:paraId="1A99A371" w14:textId="49326C3B" w:rsidR="00906985" w:rsidRDefault="00F94105" w:rsidP="00805FB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>Imp</w:t>
      </w:r>
      <w:r w:rsidR="00F80494"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lemented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>predictive models by using machine learning and</w:t>
      </w:r>
      <w:r w:rsidR="00CE44D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3B3F97">
        <w:rPr>
          <w:rFonts w:asciiTheme="majorBidi" w:hAnsiTheme="majorBidi" w:cstheme="majorBidi"/>
          <w:bCs/>
          <w:noProof/>
          <w:sz w:val="22"/>
          <w:szCs w:val="22"/>
        </w:rPr>
        <w:t xml:space="preserve">statistical 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models </w:t>
      </w:r>
      <w:r w:rsidR="00995956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4D3D62">
        <w:rPr>
          <w:rFonts w:asciiTheme="majorBidi" w:hAnsiTheme="majorBidi" w:cstheme="majorBidi"/>
          <w:bCs/>
          <w:noProof/>
          <w:sz w:val="22"/>
          <w:szCs w:val="22"/>
        </w:rPr>
        <w:t>R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, time series</w:t>
      </w:r>
      <w:r w:rsidR="00995956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017EA7" w:rsidRPr="009131BF">
        <w:rPr>
          <w:rFonts w:asciiTheme="majorBidi" w:hAnsiTheme="majorBidi" w:cstheme="majorBidi"/>
          <w:bCs/>
          <w:noProof/>
          <w:sz w:val="22"/>
          <w:szCs w:val="22"/>
        </w:rPr>
        <w:t>to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 save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$10 millions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for marketing and financial team</w:t>
      </w:r>
    </w:p>
    <w:p w14:paraId="7FDE1842" w14:textId="3D597DE9" w:rsidR="009B7271" w:rsidRPr="00D67C41" w:rsidRDefault="006C71C6" w:rsidP="00D67C41">
      <w:pPr>
        <w:pStyle w:val="ListParagraph"/>
        <w:numPr>
          <w:ilvl w:val="0"/>
          <w:numId w:val="18"/>
        </w:numPr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Communicated</w:t>
      </w:r>
      <w:r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complex insights 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 xml:space="preserve">by using </w:t>
      </w:r>
      <w:r w:rsidR="008A24F6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compelling </w:t>
      </w:r>
      <w:r w:rsidR="003B3F97">
        <w:rPr>
          <w:rFonts w:asciiTheme="majorBidi" w:hAnsiTheme="majorBidi" w:cstheme="majorBidi"/>
          <w:bCs/>
          <w:noProof/>
          <w:sz w:val="22"/>
          <w:szCs w:val="22"/>
        </w:rPr>
        <w:t>visuals</w:t>
      </w:r>
      <w:r w:rsidR="00D43FB7">
        <w:rPr>
          <w:rFonts w:asciiTheme="majorBidi" w:hAnsiTheme="majorBidi" w:cstheme="majorBidi"/>
          <w:bCs/>
          <w:noProof/>
          <w:sz w:val="22"/>
          <w:szCs w:val="22"/>
        </w:rPr>
        <w:t>, dash</w:t>
      </w:r>
      <w:r w:rsidR="002A3E0A">
        <w:rPr>
          <w:rFonts w:asciiTheme="majorBidi" w:hAnsiTheme="majorBidi" w:cstheme="majorBidi"/>
          <w:bCs/>
          <w:noProof/>
          <w:sz w:val="22"/>
          <w:szCs w:val="22"/>
        </w:rPr>
        <w:t>boards</w:t>
      </w:r>
      <w:r w:rsidR="002712F7">
        <w:rPr>
          <w:rFonts w:asciiTheme="majorBidi" w:hAnsiTheme="majorBidi" w:cstheme="majorBidi"/>
          <w:bCs/>
          <w:noProof/>
          <w:sz w:val="22"/>
          <w:szCs w:val="22"/>
        </w:rPr>
        <w:t>,</w:t>
      </w:r>
      <w:r w:rsidR="002A3E0A">
        <w:rPr>
          <w:rFonts w:asciiTheme="majorBidi" w:hAnsiTheme="majorBidi" w:cstheme="majorBidi"/>
          <w:bCs/>
          <w:noProof/>
          <w:sz w:val="22"/>
          <w:szCs w:val="22"/>
        </w:rPr>
        <w:t xml:space="preserve"> and reports</w:t>
      </w:r>
      <w:r w:rsidR="003C075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995956">
        <w:rPr>
          <w:rFonts w:asciiTheme="majorBidi" w:hAnsiTheme="majorBidi" w:cstheme="majorBidi"/>
          <w:bCs/>
          <w:noProof/>
          <w:sz w:val="22"/>
          <w:szCs w:val="22"/>
        </w:rPr>
        <w:t>R, Python</w:t>
      </w:r>
      <w:r w:rsidR="009131BF" w:rsidRPr="009B7271">
        <w:rPr>
          <w:rFonts w:asciiTheme="majorBidi" w:hAnsiTheme="majorBidi" w:cstheme="majorBidi"/>
          <w:bCs/>
          <w:noProof/>
          <w:sz w:val="22"/>
          <w:szCs w:val="22"/>
        </w:rPr>
        <w:t>, Carto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 xml:space="preserve">, </w:t>
      </w:r>
      <w:r w:rsidR="009131BF" w:rsidRPr="009B7271">
        <w:rPr>
          <w:rFonts w:asciiTheme="majorBidi" w:hAnsiTheme="majorBidi" w:cstheme="majorBidi"/>
          <w:bCs/>
          <w:noProof/>
          <w:sz w:val="22"/>
          <w:szCs w:val="22"/>
        </w:rPr>
        <w:t>Tableau</w:t>
      </w:r>
      <w:r w:rsidR="00041BC5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="00E77AD5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to support </w:t>
      </w:r>
      <w:r w:rsidR="004765C1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30 non-technical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stakeholder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in</w:t>
      </w:r>
      <w:r w:rsidR="00F45F23" w:rsidRPr="009B727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217A23">
        <w:rPr>
          <w:rFonts w:asciiTheme="majorBidi" w:hAnsiTheme="majorBidi" w:cstheme="majorBidi"/>
          <w:bCs/>
          <w:noProof/>
          <w:sz w:val="22"/>
          <w:szCs w:val="22"/>
        </w:rPr>
        <w:t>decision-making</w:t>
      </w:r>
    </w:p>
    <w:p w14:paraId="04E51E35" w14:textId="77777777" w:rsidR="00D67C41" w:rsidRDefault="00D67C41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</w:p>
    <w:p w14:paraId="633337CB" w14:textId="3C9DD505" w:rsidR="00D67C41" w:rsidRDefault="00C07E55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Data </w:t>
      </w:r>
      <w:r w:rsidR="00FA6DDC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Scientist</w:t>
      </w:r>
      <w:r w:rsidR="00DC5618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September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2015 </w:t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E67CAD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August </w:t>
      </w:r>
      <w:r w:rsidR="00717AAF"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2018</w:t>
      </w:r>
    </w:p>
    <w:p w14:paraId="758FC433" w14:textId="12469589" w:rsidR="00D4325F" w:rsidRPr="00FB251F" w:rsidRDefault="00D67C41" w:rsidP="00D4325F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 w:rsidRPr="00FB251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La Salle University, </w:t>
      </w:r>
      <w:r w:rsidRPr="00FB251F">
        <w:rPr>
          <w:rFonts w:asciiTheme="majorBidi" w:hAnsiTheme="majorBidi" w:cstheme="majorBidi"/>
          <w:bCs/>
          <w:noProof/>
          <w:sz w:val="22"/>
          <w:szCs w:val="22"/>
        </w:rPr>
        <w:t>Mexico City, Mexico</w:t>
      </w:r>
    </w:p>
    <w:p w14:paraId="1E67A99E" w14:textId="5490C23D" w:rsidR="00D35106" w:rsidRDefault="00D4325F" w:rsidP="00BA3C6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BA3C6D">
        <w:rPr>
          <w:rFonts w:asciiTheme="majorBidi" w:hAnsiTheme="majorBidi" w:cstheme="majorBidi"/>
          <w:bCs/>
          <w:noProof/>
          <w:sz w:val="22"/>
          <w:szCs w:val="22"/>
        </w:rPr>
        <w:t>Performed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 statistical modeling 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>(</w:t>
      </w:r>
      <w:r w:rsidR="00F45F23" w:rsidRPr="00BA3C6D">
        <w:rPr>
          <w:rFonts w:asciiTheme="majorBidi" w:hAnsiTheme="majorBidi" w:cstheme="majorBidi"/>
          <w:bCs/>
          <w:noProof/>
          <w:sz w:val="22"/>
          <w:szCs w:val="22"/>
        </w:rPr>
        <w:t>regression, time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-</w:t>
      </w:r>
      <w:r w:rsidR="00F45F23" w:rsidRPr="00BA3C6D">
        <w:rPr>
          <w:rFonts w:asciiTheme="majorBidi" w:hAnsiTheme="majorBidi" w:cstheme="majorBidi"/>
          <w:bCs/>
          <w:noProof/>
          <w:sz w:val="22"/>
          <w:szCs w:val="22"/>
        </w:rPr>
        <w:t xml:space="preserve">series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>analysis</w:t>
      </w:r>
      <w:r w:rsidR="00F45F23" w:rsidRPr="00BA3C6D">
        <w:rPr>
          <w:rFonts w:asciiTheme="majorBidi" w:hAnsiTheme="majorBidi" w:cstheme="majorBidi"/>
          <w:bCs/>
          <w:noProof/>
          <w:sz w:val="22"/>
          <w:szCs w:val="22"/>
        </w:rPr>
        <w:t>, clustering, R)</w:t>
      </w:r>
      <w:r w:rsidR="006C71C6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Pr="00BA3C6D"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r w:rsidR="00CA49AC" w:rsidRPr="00BA3C6D">
        <w:rPr>
          <w:rFonts w:asciiTheme="majorBidi" w:hAnsiTheme="majorBidi" w:cstheme="majorBidi"/>
          <w:bCs/>
          <w:noProof/>
          <w:sz w:val="22"/>
          <w:szCs w:val="22"/>
        </w:rPr>
        <w:t xml:space="preserve">identify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new growth opportunities </w:t>
      </w:r>
      <w:r w:rsidR="00D35106">
        <w:rPr>
          <w:rFonts w:asciiTheme="majorBidi" w:hAnsiTheme="majorBidi" w:cstheme="majorBidi"/>
          <w:bCs/>
          <w:noProof/>
          <w:sz w:val="22"/>
          <w:szCs w:val="22"/>
        </w:rPr>
        <w:t xml:space="preserve">, which resulted in openning 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a new campus valued in $150 millions</w:t>
      </w:r>
    </w:p>
    <w:p w14:paraId="2683A65A" w14:textId="1B406950" w:rsidR="004765C1" w:rsidRPr="00BA3C6D" w:rsidRDefault="00E67CAD" w:rsidP="00E67CAD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Implemented an analytical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tool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by using predictive 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machine learning </w:t>
      </w:r>
      <w:r>
        <w:rPr>
          <w:rFonts w:asciiTheme="majorBidi" w:hAnsiTheme="majorBidi" w:cstheme="majorBidi"/>
          <w:bCs/>
          <w:noProof/>
          <w:sz w:val="22"/>
          <w:szCs w:val="22"/>
        </w:rPr>
        <w:t>models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 (Python)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to reduce </w:t>
      </w:r>
      <w:r w:rsidR="00CA49AC" w:rsidRPr="00BA3C6D">
        <w:rPr>
          <w:rFonts w:asciiTheme="majorBidi" w:hAnsiTheme="majorBidi" w:cstheme="majorBidi"/>
          <w:bCs/>
          <w:noProof/>
          <w:sz w:val="22"/>
          <w:szCs w:val="22"/>
        </w:rPr>
        <w:t>students</w:t>
      </w:r>
      <w:r w:rsidR="004A687A" w:rsidRPr="00BA3C6D">
        <w:rPr>
          <w:rFonts w:asciiTheme="majorBidi" w:hAnsiTheme="majorBidi" w:cstheme="majorBidi"/>
          <w:bCs/>
          <w:noProof/>
          <w:sz w:val="22"/>
          <w:szCs w:val="22"/>
        </w:rPr>
        <w:t>’ dropout rate by 15%</w:t>
      </w:r>
      <w:r w:rsidR="006C60CC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>per year</w:t>
      </w:r>
    </w:p>
    <w:p w14:paraId="4195D61C" w14:textId="599200D6" w:rsidR="00487BA4" w:rsidRPr="009D4E53" w:rsidRDefault="00BA3C6D" w:rsidP="00487B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Conducted 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experimental</w:t>
      </w:r>
      <w:r w:rsidR="00E67CAD">
        <w:rPr>
          <w:rFonts w:asciiTheme="majorBidi" w:hAnsiTheme="majorBidi" w:cstheme="majorBidi"/>
          <w:bCs/>
          <w:noProof/>
          <w:sz w:val="22"/>
          <w:szCs w:val="22"/>
        </w:rPr>
        <w:t xml:space="preserve"> design by develo</w:t>
      </w:r>
      <w:r w:rsidR="007F3492">
        <w:rPr>
          <w:rFonts w:asciiTheme="majorBidi" w:hAnsiTheme="majorBidi" w:cstheme="majorBidi"/>
          <w:bCs/>
          <w:noProof/>
          <w:sz w:val="22"/>
          <w:szCs w:val="22"/>
        </w:rPr>
        <w:t>p</w:t>
      </w:r>
      <w:r w:rsidR="00E67CAD">
        <w:rPr>
          <w:rFonts w:asciiTheme="majorBidi" w:hAnsiTheme="majorBidi" w:cstheme="majorBidi"/>
          <w:bCs/>
          <w:noProof/>
          <w:sz w:val="22"/>
          <w:szCs w:val="22"/>
        </w:rPr>
        <w:t xml:space="preserve">ing and 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>analyzing large-scale surveys</w:t>
      </w:r>
      <w:r w:rsidR="005616E9">
        <w:rPr>
          <w:rFonts w:asciiTheme="majorBidi" w:hAnsiTheme="majorBidi" w:cstheme="majorBidi"/>
          <w:bCs/>
          <w:noProof/>
          <w:sz w:val="22"/>
          <w:szCs w:val="22"/>
        </w:rPr>
        <w:t xml:space="preserve"> (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R</w:t>
      </w:r>
      <w:r w:rsidR="005616E9">
        <w:rPr>
          <w:rFonts w:asciiTheme="majorBidi" w:hAnsiTheme="majorBidi" w:cstheme="majorBidi"/>
          <w:bCs/>
          <w:noProof/>
          <w:sz w:val="22"/>
          <w:szCs w:val="22"/>
        </w:rPr>
        <w:t>)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to 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identify and improve</w:t>
      </w:r>
      <w:r w:rsidR="00F45F23">
        <w:rPr>
          <w:rFonts w:asciiTheme="majorBidi" w:hAnsiTheme="majorBidi" w:cstheme="majorBidi"/>
          <w:bCs/>
          <w:noProof/>
          <w:sz w:val="22"/>
          <w:szCs w:val="22"/>
        </w:rPr>
        <w:t xml:space="preserve"> customers’ perception and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D35106" w:rsidRPr="009D4E53">
        <w:rPr>
          <w:rFonts w:asciiTheme="majorBidi" w:hAnsiTheme="majorBidi" w:cstheme="majorBidi"/>
          <w:bCs/>
          <w:noProof/>
          <w:sz w:val="22"/>
          <w:szCs w:val="22"/>
        </w:rPr>
        <w:t xml:space="preserve">critical </w:t>
      </w:r>
      <w:r w:rsidR="00E67CAD" w:rsidRPr="009D4E53">
        <w:rPr>
          <w:rFonts w:asciiTheme="majorBidi" w:hAnsiTheme="majorBidi" w:cstheme="majorBidi"/>
          <w:bCs/>
          <w:noProof/>
          <w:sz w:val="22"/>
          <w:szCs w:val="22"/>
        </w:rPr>
        <w:t>needs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, wich improved 70 programs and served 5,000 students</w:t>
      </w:r>
    </w:p>
    <w:p w14:paraId="0133E711" w14:textId="369C5D27" w:rsidR="00487BA4" w:rsidRPr="009D4E53" w:rsidRDefault="00F45F23" w:rsidP="00DC707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Generated and communicated 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>50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customer intelligence analyses by using statistical modeling and working with large datasets to support leadership in decision-making </w:t>
      </w:r>
      <w:r w:rsidR="00DC7073">
        <w:rPr>
          <w:rFonts w:asciiTheme="majorBidi" w:hAnsiTheme="majorBidi" w:cstheme="majorBidi"/>
          <w:bCs/>
          <w:noProof/>
          <w:sz w:val="22"/>
          <w:szCs w:val="22"/>
        </w:rPr>
        <w:t xml:space="preserve">(R, Carto) </w:t>
      </w:r>
    </w:p>
    <w:p w14:paraId="7C7B8AA7" w14:textId="2A83360F" w:rsidR="00287E82" w:rsidRDefault="00287E82" w:rsidP="00487BA4">
      <w:pPr>
        <w:rPr>
          <w:rFonts w:asciiTheme="majorBidi" w:hAnsiTheme="majorBidi" w:cstheme="majorBidi"/>
          <w:bCs/>
          <w:noProof/>
          <w:sz w:val="22"/>
          <w:szCs w:val="22"/>
        </w:rPr>
      </w:pPr>
    </w:p>
    <w:p w14:paraId="7A86A49D" w14:textId="16356D9C" w:rsidR="001B6B15" w:rsidRDefault="001B6B15" w:rsidP="001B6B15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lastRenderedPageBreak/>
        <w:t>Statistician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January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2015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>–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August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201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>5</w:t>
      </w:r>
    </w:p>
    <w:p w14:paraId="1A6618C4" w14:textId="17E32177" w:rsidR="001B6B15" w:rsidRPr="00FB251F" w:rsidRDefault="001B6B15" w:rsidP="001B6B15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noProof/>
          <w:sz w:val="22"/>
          <w:szCs w:val="22"/>
        </w:rPr>
        <w:t>Volaris Airlines</w:t>
      </w:r>
      <w:r w:rsidRPr="00FB251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, </w:t>
      </w:r>
      <w:r w:rsidRPr="00FB251F">
        <w:rPr>
          <w:rFonts w:asciiTheme="majorBidi" w:hAnsiTheme="majorBidi" w:cstheme="majorBidi"/>
          <w:bCs/>
          <w:noProof/>
          <w:sz w:val="22"/>
          <w:szCs w:val="22"/>
        </w:rPr>
        <w:t>Mexico City, Mexico</w:t>
      </w:r>
    </w:p>
    <w:p w14:paraId="59D0E940" w14:textId="1BB2BDF3" w:rsidR="001B6B15" w:rsidRDefault="001B6B15" w:rsidP="001B6B1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 xml:space="preserve">Developed an analytical solution to detect anonaly consumption patterns by using time series modeling (R), which increased </w:t>
      </w:r>
      <w:r w:rsidR="00F35644">
        <w:rPr>
          <w:rFonts w:asciiTheme="majorBidi" w:hAnsiTheme="majorBidi" w:cstheme="majorBidi"/>
          <w:bCs/>
          <w:noProof/>
          <w:sz w:val="22"/>
          <w:szCs w:val="22"/>
        </w:rPr>
        <w:t>revenue by 5%</w:t>
      </w:r>
    </w:p>
    <w:p w14:paraId="4DD3518C" w14:textId="00BE541C" w:rsidR="00F35644" w:rsidRDefault="00F35644" w:rsidP="001B6B1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Redesigned data extraction pipelines by implementing SQL queries in large datasets to reduce waiting times by 70%</w:t>
      </w:r>
    </w:p>
    <w:p w14:paraId="244E6649" w14:textId="07AC1107" w:rsidR="00F35644" w:rsidRDefault="00F35644" w:rsidP="001B6B15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Cs/>
          <w:noProof/>
          <w:sz w:val="22"/>
          <w:szCs w:val="22"/>
        </w:rPr>
        <w:t>Executed 5 data projects simultaneously (forecasting, customer segmentation, clustering, regression analysis) to improve 10 products and services that served 1 million customers per month</w:t>
      </w:r>
    </w:p>
    <w:p w14:paraId="52055D41" w14:textId="77777777" w:rsidR="001B6B15" w:rsidRPr="009D4E53" w:rsidRDefault="001B6B15" w:rsidP="009D4E53">
      <w:pPr>
        <w:rPr>
          <w:rFonts w:asciiTheme="majorBidi" w:hAnsiTheme="majorBidi" w:cstheme="majorBidi"/>
          <w:bCs/>
          <w:noProof/>
          <w:sz w:val="22"/>
          <w:szCs w:val="22"/>
        </w:rPr>
      </w:pPr>
    </w:p>
    <w:p w14:paraId="0F451C5F" w14:textId="77777777" w:rsidR="00DB6780" w:rsidRPr="009131BF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EDUCATION </w:t>
      </w:r>
    </w:p>
    <w:p w14:paraId="695E15C4" w14:textId="7258A83F" w:rsidR="00DB6780" w:rsidRPr="009131BF" w:rsidRDefault="00DB6780" w:rsidP="00DB6780">
      <w:pPr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Master of Science in Demography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, </w:t>
      </w:r>
      <w:r w:rsidRPr="00A75B4E">
        <w:rPr>
          <w:rFonts w:asciiTheme="majorBidi" w:hAnsiTheme="majorBidi" w:cstheme="majorBidi"/>
          <w:bCs/>
          <w:noProof/>
          <w:sz w:val="22"/>
          <w:szCs w:val="22"/>
        </w:rPr>
        <w:t>The College of Mexico (</w:t>
      </w:r>
      <w:r>
        <w:rPr>
          <w:rFonts w:asciiTheme="majorBidi" w:hAnsiTheme="majorBidi" w:cstheme="majorBidi"/>
          <w:bCs/>
          <w:noProof/>
          <w:sz w:val="22"/>
          <w:szCs w:val="22"/>
        </w:rPr>
        <w:t>Mexico City)</w:t>
      </w:r>
      <w:r w:rsidR="002464D5">
        <w:rPr>
          <w:rFonts w:asciiTheme="majorBidi" w:hAnsiTheme="majorBidi" w:cstheme="majorBidi"/>
          <w:bCs/>
          <w:noProof/>
          <w:sz w:val="22"/>
          <w:szCs w:val="22"/>
        </w:rPr>
        <w:t xml:space="preserve">       </w:t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ab/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ab/>
        <w:t xml:space="preserve">         </w:t>
      </w:r>
      <w:r w:rsidR="00753D0E">
        <w:rPr>
          <w:rFonts w:asciiTheme="majorBidi" w:hAnsiTheme="majorBidi" w:cstheme="majorBidi"/>
          <w:bCs/>
          <w:noProof/>
          <w:sz w:val="22"/>
          <w:szCs w:val="22"/>
        </w:rPr>
        <w:t xml:space="preserve">    </w:t>
      </w:r>
      <w:r w:rsidR="00A323FE" w:rsidRPr="00D35106">
        <w:rPr>
          <w:rFonts w:asciiTheme="majorBidi" w:hAnsiTheme="majorBidi" w:cstheme="majorBidi"/>
          <w:b/>
          <w:noProof/>
          <w:sz w:val="22"/>
          <w:szCs w:val="22"/>
        </w:rPr>
        <w:t>July</w:t>
      </w:r>
      <w:r w:rsidR="00BB1FA0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 w:rsidR="002464D5" w:rsidRPr="002464D5">
        <w:rPr>
          <w:rFonts w:asciiTheme="majorBidi" w:hAnsiTheme="majorBidi" w:cstheme="majorBidi"/>
          <w:b/>
          <w:noProof/>
          <w:sz w:val="22"/>
          <w:szCs w:val="22"/>
        </w:rPr>
        <w:t>2012</w:t>
      </w:r>
      <w:r>
        <w:rPr>
          <w:rFonts w:asciiTheme="majorBidi" w:hAnsiTheme="majorBidi" w:cstheme="majorBidi"/>
          <w:bCs/>
          <w:noProof/>
          <w:sz w:val="22"/>
          <w:szCs w:val="22"/>
        </w:rPr>
        <w:tab/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</w:t>
      </w:r>
    </w:p>
    <w:p w14:paraId="1D50FA99" w14:textId="4E3B684E" w:rsidR="00DB6780" w:rsidRPr="003B3F97" w:rsidRDefault="00DB6780" w:rsidP="00D35106">
      <w:pPr>
        <w:ind w:left="720"/>
        <w:rPr>
          <w:rFonts w:asciiTheme="majorBidi" w:hAnsiTheme="majorBidi" w:cstheme="majorBidi"/>
          <w:noProof/>
          <w:sz w:val="22"/>
          <w:szCs w:val="22"/>
        </w:rPr>
      </w:pPr>
      <w:r w:rsidRPr="0082074D">
        <w:rPr>
          <w:rFonts w:asciiTheme="majorBidi" w:hAnsiTheme="majorBidi" w:cstheme="majorBidi"/>
          <w:noProof/>
          <w:sz w:val="22"/>
          <w:szCs w:val="22"/>
        </w:rPr>
        <w:t xml:space="preserve">Coursework: </w:t>
      </w:r>
      <w:r w:rsidR="00A100D7">
        <w:rPr>
          <w:rFonts w:asciiTheme="majorBidi" w:hAnsiTheme="majorBidi" w:cstheme="majorBidi"/>
          <w:noProof/>
          <w:sz w:val="22"/>
          <w:szCs w:val="22"/>
        </w:rPr>
        <w:t xml:space="preserve">Time Series, </w:t>
      </w:r>
      <w:r w:rsidR="0040332B">
        <w:rPr>
          <w:rFonts w:asciiTheme="majorBidi" w:hAnsiTheme="majorBidi" w:cstheme="majorBidi"/>
          <w:noProof/>
          <w:sz w:val="22"/>
          <w:szCs w:val="22"/>
        </w:rPr>
        <w:t xml:space="preserve">Advanced </w:t>
      </w:r>
      <w:r w:rsidRPr="00C40BD9">
        <w:rPr>
          <w:rFonts w:asciiTheme="majorBidi" w:hAnsiTheme="majorBidi" w:cstheme="majorBidi"/>
          <w:noProof/>
          <w:sz w:val="22"/>
          <w:szCs w:val="22"/>
        </w:rPr>
        <w:t xml:space="preserve">Regression </w:t>
      </w:r>
      <w:r w:rsidR="0040332B">
        <w:rPr>
          <w:rFonts w:asciiTheme="majorBidi" w:hAnsiTheme="majorBidi" w:cstheme="majorBidi"/>
          <w:noProof/>
          <w:sz w:val="22"/>
          <w:szCs w:val="22"/>
        </w:rPr>
        <w:t>Analysis</w:t>
      </w:r>
      <w:r w:rsidRPr="00C40BD9">
        <w:rPr>
          <w:rFonts w:asciiTheme="majorBidi" w:hAnsiTheme="majorBidi" w:cstheme="majorBidi"/>
          <w:noProof/>
          <w:sz w:val="22"/>
          <w:szCs w:val="22"/>
        </w:rPr>
        <w:t>, Advanced Statistics, Statistical Programming</w:t>
      </w:r>
      <w:r>
        <w:rPr>
          <w:rFonts w:asciiTheme="majorBidi" w:hAnsiTheme="majorBidi" w:cstheme="majorBidi"/>
          <w:noProof/>
          <w:sz w:val="22"/>
          <w:szCs w:val="22"/>
        </w:rPr>
        <w:t xml:space="preserve"> (R, </w:t>
      </w:r>
      <w:r w:rsidR="00A100D7">
        <w:rPr>
          <w:rFonts w:asciiTheme="majorBidi" w:hAnsiTheme="majorBidi" w:cstheme="majorBidi"/>
          <w:noProof/>
          <w:sz w:val="22"/>
          <w:szCs w:val="22"/>
        </w:rPr>
        <w:t xml:space="preserve">  </w:t>
      </w:r>
      <w:r w:rsidR="005616E9">
        <w:rPr>
          <w:rFonts w:asciiTheme="majorBidi" w:hAnsiTheme="majorBidi" w:cstheme="majorBidi"/>
          <w:noProof/>
          <w:sz w:val="22"/>
          <w:szCs w:val="22"/>
        </w:rPr>
        <w:t>Stata</w:t>
      </w:r>
      <w:r>
        <w:rPr>
          <w:rFonts w:asciiTheme="majorBidi" w:hAnsiTheme="majorBidi" w:cstheme="majorBidi"/>
          <w:noProof/>
          <w:sz w:val="22"/>
          <w:szCs w:val="22"/>
        </w:rPr>
        <w:t>)</w:t>
      </w:r>
    </w:p>
    <w:p w14:paraId="46AA6EB6" w14:textId="77FD47B7" w:rsidR="00DB6780" w:rsidRDefault="00DB6780" w:rsidP="00DB6780">
      <w:pPr>
        <w:rPr>
          <w:rFonts w:asciiTheme="majorBidi" w:hAnsiTheme="majorBidi" w:cstheme="majorBidi"/>
          <w:b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Bachelor of Science in Actuarial Mathematics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(Major in </w:t>
      </w:r>
      <w:r w:rsidRPr="009131BF">
        <w:rPr>
          <w:rFonts w:asciiTheme="majorBidi" w:hAnsiTheme="majorBidi" w:cstheme="majorBidi"/>
          <w:b/>
          <w:bCs/>
          <w:noProof/>
          <w:sz w:val="22"/>
          <w:szCs w:val="22"/>
        </w:rPr>
        <w:t>Statistics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), </w:t>
      </w:r>
      <w:r w:rsidR="002464D5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          </w:t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</w:r>
      <w:r w:rsidR="00753D0E"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July </w:t>
      </w:r>
      <w:r w:rsidR="002464D5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2008</w:t>
      </w:r>
      <w:r>
        <w:rPr>
          <w:rFonts w:asciiTheme="majorBidi" w:hAnsiTheme="majorBidi" w:cstheme="majorBidi"/>
          <w:b/>
          <w:bCs/>
          <w:noProof/>
          <w:sz w:val="22"/>
          <w:szCs w:val="22"/>
        </w:rPr>
        <w:tab/>
        <w:t xml:space="preserve">                                              </w:t>
      </w:r>
    </w:p>
    <w:p w14:paraId="13661FA0" w14:textId="77777777" w:rsidR="00DB6780" w:rsidRPr="00E704E8" w:rsidRDefault="00DB6780" w:rsidP="00DB6780">
      <w:pPr>
        <w:rPr>
          <w:rFonts w:asciiTheme="majorBidi" w:hAnsiTheme="majorBidi" w:cstheme="majorBidi"/>
          <w:sz w:val="22"/>
          <w:szCs w:val="22"/>
        </w:rPr>
      </w:pPr>
      <w:r w:rsidRPr="00E704E8">
        <w:rPr>
          <w:rFonts w:asciiTheme="majorBidi" w:hAnsiTheme="majorBidi" w:cstheme="majorBidi"/>
          <w:sz w:val="22"/>
          <w:szCs w:val="22"/>
        </w:rPr>
        <w:t xml:space="preserve">National Autonomous </w:t>
      </w:r>
      <w:r>
        <w:rPr>
          <w:rFonts w:asciiTheme="majorBidi" w:hAnsiTheme="majorBidi" w:cstheme="majorBidi"/>
          <w:sz w:val="22"/>
          <w:szCs w:val="22"/>
        </w:rPr>
        <w:t>University of Mexico (Mexico City)</w:t>
      </w:r>
    </w:p>
    <w:p w14:paraId="4FD7F8FE" w14:textId="69C92362" w:rsidR="00DB6780" w:rsidRDefault="00DB6780" w:rsidP="00DB6780">
      <w:pPr>
        <w:ind w:left="720"/>
        <w:rPr>
          <w:rFonts w:asciiTheme="majorBidi" w:hAnsiTheme="majorBidi" w:cstheme="majorBidi"/>
          <w:noProof/>
          <w:sz w:val="22"/>
          <w:szCs w:val="22"/>
        </w:rPr>
      </w:pPr>
      <w:r w:rsidRPr="0082074D">
        <w:rPr>
          <w:rFonts w:asciiTheme="majorBidi" w:hAnsiTheme="majorBidi" w:cstheme="majorBidi"/>
          <w:noProof/>
          <w:sz w:val="22"/>
          <w:szCs w:val="22"/>
        </w:rPr>
        <w:t xml:space="preserve">Coursework: </w:t>
      </w:r>
      <w:r>
        <w:rPr>
          <w:rFonts w:asciiTheme="majorBidi" w:hAnsiTheme="majorBidi" w:cstheme="majorBidi"/>
          <w:noProof/>
          <w:sz w:val="22"/>
          <w:szCs w:val="22"/>
        </w:rPr>
        <w:t xml:space="preserve">Statistics, Probability, Regression Analysis, Stochastic Processes, Forecast Models, Linear Algebra, Finance, Risk Theory, Actuarial </w:t>
      </w:r>
      <w:r w:rsidR="009332E6">
        <w:rPr>
          <w:rFonts w:asciiTheme="majorBidi" w:hAnsiTheme="majorBidi" w:cstheme="majorBidi"/>
          <w:noProof/>
          <w:sz w:val="22"/>
          <w:szCs w:val="22"/>
        </w:rPr>
        <w:t>Mathematics</w:t>
      </w:r>
      <w:r>
        <w:rPr>
          <w:rFonts w:asciiTheme="majorBidi" w:hAnsiTheme="majorBidi" w:cstheme="majorBidi"/>
          <w:noProof/>
          <w:sz w:val="22"/>
          <w:szCs w:val="22"/>
        </w:rPr>
        <w:t xml:space="preserve">, Advanced Calculus   </w:t>
      </w:r>
    </w:p>
    <w:p w14:paraId="57C2176D" w14:textId="77777777" w:rsidR="00DB6780" w:rsidRPr="009131BF" w:rsidRDefault="00DB6780" w:rsidP="00DB6780">
      <w:pPr>
        <w:rPr>
          <w:rFonts w:asciiTheme="majorBidi" w:hAnsiTheme="majorBidi" w:cstheme="majorBidi"/>
          <w:b/>
          <w:sz w:val="22"/>
          <w:szCs w:val="22"/>
        </w:rPr>
      </w:pPr>
    </w:p>
    <w:p w14:paraId="582731FC" w14:textId="77777777" w:rsidR="009332E6" w:rsidRDefault="009332E6" w:rsidP="009332E6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>PROJECTS</w:t>
      </w:r>
    </w:p>
    <w:p w14:paraId="72B5867B" w14:textId="38E76E94" w:rsidR="009332E6" w:rsidRPr="00CB2BBF" w:rsidRDefault="009332E6" w:rsidP="009332E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Geospatial statistical modeling to analyze COVID-19 deaths in Mexico City. </w:t>
      </w:r>
      <w:r w:rsidRPr="00CB2BBF">
        <w:rPr>
          <w:rFonts w:asciiTheme="majorBidi" w:hAnsiTheme="majorBidi" w:cstheme="majorBidi"/>
          <w:sz w:val="22"/>
          <w:szCs w:val="22"/>
        </w:rPr>
        <w:t xml:space="preserve">Developed </w:t>
      </w:r>
      <w:r>
        <w:rPr>
          <w:rFonts w:asciiTheme="majorBidi" w:hAnsiTheme="majorBidi" w:cstheme="majorBidi"/>
          <w:sz w:val="22"/>
          <w:szCs w:val="22"/>
        </w:rPr>
        <w:t xml:space="preserve">an </w:t>
      </w:r>
      <w:r w:rsidRPr="00CB2BBF">
        <w:rPr>
          <w:rFonts w:asciiTheme="majorBidi" w:hAnsiTheme="majorBidi" w:cstheme="majorBidi"/>
          <w:sz w:val="22"/>
          <w:szCs w:val="22"/>
        </w:rPr>
        <w:t>in</w:t>
      </w:r>
      <w:r>
        <w:rPr>
          <w:rFonts w:asciiTheme="majorBidi" w:hAnsiTheme="majorBidi" w:cstheme="majorBidi"/>
          <w:sz w:val="22"/>
          <w:szCs w:val="22"/>
        </w:rPr>
        <w:t xml:space="preserve">teractive dashboard to communicate analytics for COVID-19 deaths in Mexico City by using advanced statistical techniques, which received 5,000+ views per day (R, Carto)  </w:t>
      </w:r>
    </w:p>
    <w:p w14:paraId="38F51924" w14:textId="715F2302" w:rsidR="009332E6" w:rsidRPr="00483625" w:rsidRDefault="009332E6" w:rsidP="009332E6">
      <w:pPr>
        <w:rPr>
          <w:rFonts w:asciiTheme="majorBidi" w:hAnsiTheme="majorBidi" w:cstheme="majorBidi"/>
          <w:sz w:val="22"/>
          <w:szCs w:val="22"/>
        </w:rPr>
      </w:pPr>
      <w:r w:rsidRPr="009D4E53">
        <w:rPr>
          <w:rFonts w:asciiTheme="majorBidi" w:hAnsiTheme="majorBidi" w:cstheme="majorBidi"/>
          <w:b/>
          <w:bCs/>
          <w:sz w:val="22"/>
          <w:szCs w:val="22"/>
        </w:rPr>
        <w:t xml:space="preserve">Statistical modeling to forecast </w:t>
      </w:r>
      <w:r>
        <w:rPr>
          <w:rFonts w:asciiTheme="majorBidi" w:hAnsiTheme="majorBidi" w:cstheme="majorBidi"/>
          <w:b/>
          <w:bCs/>
          <w:sz w:val="22"/>
          <w:szCs w:val="22"/>
        </w:rPr>
        <w:t>mortality in Mexico</w:t>
      </w:r>
      <w:r w:rsidRPr="009D4E53">
        <w:rPr>
          <w:rFonts w:asciiTheme="majorBidi" w:hAnsiTheme="majorBidi" w:cstheme="majorBidi"/>
          <w:b/>
          <w:bCs/>
          <w:sz w:val="22"/>
          <w:szCs w:val="22"/>
        </w:rPr>
        <w:t xml:space="preserve"> (2018) </w:t>
      </w:r>
      <w:r w:rsidRPr="009D4E53">
        <w:rPr>
          <w:rFonts w:asciiTheme="majorBidi" w:hAnsiTheme="majorBidi" w:cstheme="majorBidi"/>
          <w:sz w:val="22"/>
          <w:szCs w:val="22"/>
        </w:rPr>
        <w:t>(Silva, E. Ramos, A &amp; K. Olvera)</w:t>
      </w:r>
      <w:r w:rsidRPr="009D4E53">
        <w:rPr>
          <w:rFonts w:asciiTheme="majorBidi" w:hAnsiTheme="majorBidi" w:cstheme="majorBidi"/>
          <w:b/>
          <w:bCs/>
          <w:sz w:val="22"/>
          <w:szCs w:val="22"/>
        </w:rPr>
        <w:t>.</w:t>
      </w:r>
      <w:r w:rsidRPr="009D4E53">
        <w:rPr>
          <w:rFonts w:asciiTheme="majorBidi" w:hAnsiTheme="majorBidi" w:cstheme="majorBidi"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Researched death probability and life expectancy for Mexico by using advanced forecast and statistical techniques to improve death rates predictions for the insurance industry (R)  </w:t>
      </w:r>
    </w:p>
    <w:p w14:paraId="2DD248AE" w14:textId="77777777" w:rsidR="009332E6" w:rsidRDefault="009332E6" w:rsidP="009332E6">
      <w:pPr>
        <w:rPr>
          <w:rFonts w:asciiTheme="majorBidi" w:hAnsiTheme="majorBidi" w:cstheme="majorBidi"/>
          <w:sz w:val="22"/>
          <w:szCs w:val="22"/>
        </w:rPr>
      </w:pPr>
      <w:r w:rsidRPr="003072C7">
        <w:rPr>
          <w:rFonts w:asciiTheme="majorBidi" w:hAnsiTheme="majorBidi" w:cstheme="majorBidi"/>
          <w:b/>
          <w:bCs/>
          <w:sz w:val="22"/>
          <w:szCs w:val="22"/>
        </w:rPr>
        <w:t>Fatal car accidents in Mexico City, a geographical and temporal perspective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(2015) </w:t>
      </w:r>
      <w:r w:rsidRPr="000D7377">
        <w:rPr>
          <w:rFonts w:asciiTheme="majorBidi" w:hAnsiTheme="majorBidi" w:cstheme="majorBidi"/>
          <w:sz w:val="22"/>
          <w:szCs w:val="22"/>
        </w:rPr>
        <w:t>(Ramos, A., Silva, E. &amp; A. Aguirre)</w:t>
      </w:r>
      <w:r>
        <w:rPr>
          <w:rFonts w:asciiTheme="majorBidi" w:hAnsiTheme="majorBidi" w:cstheme="majorBidi"/>
          <w:sz w:val="22"/>
          <w:szCs w:val="22"/>
        </w:rPr>
        <w:t xml:space="preserve">. Performed explorative data analysis and advanced forecast models for fatal traffic accidents in Mexico City to guide public health requirements (R, </w:t>
      </w:r>
      <w:proofErr w:type="spellStart"/>
      <w:r>
        <w:rPr>
          <w:rFonts w:asciiTheme="majorBidi" w:hAnsiTheme="majorBidi" w:cstheme="majorBidi"/>
          <w:sz w:val="22"/>
          <w:szCs w:val="22"/>
        </w:rPr>
        <w:t>Matlab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)  </w:t>
      </w:r>
    </w:p>
    <w:p w14:paraId="2AA25533" w14:textId="77777777" w:rsidR="00570E64" w:rsidRDefault="00570E64" w:rsidP="00DB6780">
      <w:pPr>
        <w:rPr>
          <w:rFonts w:asciiTheme="majorBidi" w:hAnsiTheme="majorBidi" w:cstheme="majorBidi"/>
          <w:sz w:val="22"/>
          <w:szCs w:val="22"/>
        </w:rPr>
      </w:pPr>
    </w:p>
    <w:p w14:paraId="443D753D" w14:textId="77777777" w:rsidR="00570E64" w:rsidRPr="009131BF" w:rsidRDefault="00570E64" w:rsidP="00570E64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>ADDITIONAL EXPERIENCE</w:t>
      </w:r>
      <w:r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 AND AWARDS</w:t>
      </w:r>
    </w:p>
    <w:p w14:paraId="04C78B97" w14:textId="77777777" w:rsidR="00570E64" w:rsidRPr="00D32DA5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FA5465">
        <w:rPr>
          <w:rFonts w:asciiTheme="majorBidi" w:hAnsiTheme="majorBidi" w:cstheme="majorBidi"/>
          <w:b/>
          <w:noProof/>
          <w:sz w:val="22"/>
          <w:szCs w:val="22"/>
        </w:rPr>
        <w:t>MIT Sloan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 Fellow</w:t>
      </w:r>
      <w:r w:rsidRPr="00FA5465">
        <w:rPr>
          <w:rFonts w:asciiTheme="majorBidi" w:hAnsiTheme="majorBidi" w:cstheme="majorBidi"/>
          <w:b/>
          <w:noProof/>
          <w:sz w:val="22"/>
          <w:szCs w:val="22"/>
        </w:rPr>
        <w:t xml:space="preserve"> (2018)</w:t>
      </w:r>
      <w:r>
        <w:rPr>
          <w:rFonts w:asciiTheme="majorBidi" w:hAnsiTheme="majorBidi" w:cstheme="majorBidi"/>
          <w:bCs/>
          <w:noProof/>
          <w:sz w:val="22"/>
          <w:szCs w:val="22"/>
        </w:rPr>
        <w:t>: Awarded 1 out of 2 competitive full fellowships by MIT Sloan to pursue</w:t>
      </w:r>
      <w:r w:rsidRPr="00287E82">
        <w:rPr>
          <w:rFonts w:asciiTheme="majorBidi" w:hAnsiTheme="majorBidi" w:cstheme="majorBidi"/>
          <w:bCs/>
          <w:noProof/>
          <w:sz w:val="22"/>
          <w:szCs w:val="22"/>
        </w:rPr>
        <w:t xml:space="preserve"> “</w:t>
      </w:r>
      <w:r w:rsidRPr="00C40BD9">
        <w:rPr>
          <w:rFonts w:asciiTheme="majorBidi" w:hAnsiTheme="majorBidi" w:cstheme="majorBidi"/>
          <w:bCs/>
          <w:i/>
          <w:iCs/>
          <w:noProof/>
          <w:sz w:val="22"/>
          <w:szCs w:val="22"/>
        </w:rPr>
        <w:t>Leveraging Big Data for Sustainable Development</w:t>
      </w:r>
      <w:r w:rsidRPr="00287E82">
        <w:rPr>
          <w:rFonts w:asciiTheme="majorBidi" w:hAnsiTheme="majorBidi" w:cstheme="majorBidi"/>
          <w:bCs/>
          <w:noProof/>
          <w:sz w:val="22"/>
          <w:szCs w:val="22"/>
        </w:rPr>
        <w:t>”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program at MIT Media Lab</w:t>
      </w:r>
    </w:p>
    <w:p w14:paraId="7642DEF1" w14:textId="77777777" w:rsidR="00570E64" w:rsidRPr="001E5CF2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Undergraduate and Graduate Instructor (September 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 xml:space="preserve">2012 </w:t>
      </w:r>
      <w:r>
        <w:rPr>
          <w:rFonts w:asciiTheme="majorBidi" w:hAnsiTheme="majorBidi" w:cstheme="majorBidi"/>
          <w:b/>
          <w:bCs/>
          <w:sz w:val="22"/>
          <w:szCs w:val="22"/>
        </w:rPr>
        <w:t>–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December </w:t>
      </w:r>
      <w:r w:rsidRPr="009131BF">
        <w:rPr>
          <w:rFonts w:asciiTheme="majorBidi" w:hAnsiTheme="majorBidi" w:cstheme="majorBidi"/>
          <w:b/>
          <w:bCs/>
          <w:sz w:val="22"/>
          <w:szCs w:val="22"/>
        </w:rPr>
        <w:t>2021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):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Taught undergraduate and graduate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full-credit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courses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(National Autonomous University of Mexico-UNAM, La Salle University, Iberoamerican University, Anahuac University ).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Mentored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6-60+ students per class</w:t>
      </w:r>
      <w:r>
        <w:rPr>
          <w:rFonts w:asciiTheme="majorBidi" w:hAnsiTheme="majorBidi" w:cstheme="majorBidi"/>
          <w:bCs/>
          <w:noProof/>
          <w:sz w:val="22"/>
          <w:szCs w:val="22"/>
        </w:rPr>
        <w:t>: Biostatistics,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 Generalized Linear Models, 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Mathematical 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Demography, Time Series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Analysis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 xml:space="preserve">, and Actuarial Mathematics. Used </w:t>
      </w:r>
      <w:r>
        <w:rPr>
          <w:rFonts w:asciiTheme="majorBidi" w:hAnsiTheme="majorBidi" w:cstheme="majorBidi"/>
          <w:bCs/>
          <w:noProof/>
          <w:sz w:val="22"/>
          <w:szCs w:val="22"/>
        </w:rPr>
        <w:t>Stata</w:t>
      </w:r>
      <w:r w:rsidRPr="00594B41">
        <w:rPr>
          <w:rFonts w:asciiTheme="majorBidi" w:hAnsiTheme="majorBidi" w:cstheme="majorBidi"/>
          <w:bCs/>
          <w:noProof/>
          <w:sz w:val="22"/>
          <w:szCs w:val="22"/>
        </w:rPr>
        <w:t>, R, Python</w:t>
      </w:r>
      <w:r>
        <w:rPr>
          <w:rFonts w:asciiTheme="majorBidi" w:hAnsiTheme="majorBidi" w:cstheme="majorBidi"/>
          <w:bCs/>
          <w:noProof/>
          <w:sz w:val="22"/>
          <w:szCs w:val="22"/>
        </w:rPr>
        <w:t>.</w:t>
      </w:r>
    </w:p>
    <w:p w14:paraId="7E6FC180" w14:textId="7F82F911" w:rsidR="00570E64" w:rsidRDefault="00570E64" w:rsidP="00570E64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9131BF">
        <w:rPr>
          <w:rFonts w:asciiTheme="majorBidi" w:hAnsiTheme="majorBidi" w:cstheme="majorBidi"/>
          <w:b/>
          <w:noProof/>
          <w:sz w:val="22"/>
          <w:szCs w:val="22"/>
        </w:rPr>
        <w:t xml:space="preserve">Volunteer Interpreter  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(April 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>2021-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 September 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>2021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): </w:t>
      </w:r>
      <w:r w:rsidRPr="00240F6D">
        <w:rPr>
          <w:rFonts w:asciiTheme="majorBidi" w:hAnsiTheme="majorBidi" w:cstheme="majorBidi"/>
          <w:bCs/>
          <w:noProof/>
          <w:sz w:val="22"/>
          <w:szCs w:val="22"/>
        </w:rPr>
        <w:t>Sacramento Alliance for Vaccine Equity</w:t>
      </w:r>
      <w:r w:rsidRPr="009131BF">
        <w:rPr>
          <w:rFonts w:asciiTheme="majorBidi" w:hAnsiTheme="majorBidi" w:cstheme="majorBidi"/>
          <w:b/>
          <w:noProof/>
          <w:sz w:val="22"/>
          <w:szCs w:val="22"/>
        </w:rPr>
        <w:t xml:space="preserve">, </w:t>
      </w:r>
      <w:r w:rsidRPr="009131BF">
        <w:rPr>
          <w:rFonts w:asciiTheme="majorBidi" w:hAnsiTheme="majorBidi" w:cstheme="majorBidi"/>
          <w:bCs/>
          <w:noProof/>
          <w:sz w:val="22"/>
          <w:szCs w:val="22"/>
        </w:rPr>
        <w:t>Sacramento, CA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. </w:t>
      </w:r>
      <w:r w:rsidRPr="00240F6D">
        <w:rPr>
          <w:rFonts w:asciiTheme="majorBidi" w:hAnsiTheme="majorBidi" w:cstheme="majorBidi"/>
          <w:bCs/>
          <w:noProof/>
          <w:sz w:val="22"/>
          <w:szCs w:val="22"/>
        </w:rPr>
        <w:t>Translated between Spanish and English, filled out forms, and entered data to help 10,000 neighbors to get 16,000 COVID-19 vaccine doses</w:t>
      </w:r>
    </w:p>
    <w:p w14:paraId="3F94A581" w14:textId="2C4670B5" w:rsidR="00570E64" w:rsidRPr="00426A82" w:rsidRDefault="00570E64" w:rsidP="00DB6780">
      <w:pPr>
        <w:rPr>
          <w:rFonts w:asciiTheme="majorBidi" w:hAnsiTheme="majorBidi" w:cstheme="majorBidi"/>
          <w:bCs/>
          <w:noProof/>
          <w:sz w:val="22"/>
          <w:szCs w:val="22"/>
        </w:rPr>
      </w:pPr>
      <w:r w:rsidRPr="00FA5465">
        <w:rPr>
          <w:rFonts w:asciiTheme="majorBidi" w:hAnsiTheme="majorBidi" w:cstheme="majorBidi"/>
          <w:b/>
          <w:noProof/>
          <w:sz w:val="22"/>
          <w:szCs w:val="22"/>
        </w:rPr>
        <w:t xml:space="preserve">Second Prize, Enhance Your Ideas Competition </w:t>
      </w:r>
      <w:r>
        <w:rPr>
          <w:rFonts w:asciiTheme="majorBidi" w:hAnsiTheme="majorBidi" w:cstheme="majorBidi"/>
          <w:b/>
          <w:noProof/>
          <w:sz w:val="22"/>
          <w:szCs w:val="22"/>
        </w:rPr>
        <w:t xml:space="preserve">(January </w:t>
      </w:r>
      <w:r w:rsidRPr="00FA5465">
        <w:rPr>
          <w:rFonts w:asciiTheme="majorBidi" w:hAnsiTheme="majorBidi" w:cstheme="majorBidi"/>
          <w:b/>
          <w:noProof/>
          <w:sz w:val="22"/>
          <w:szCs w:val="22"/>
        </w:rPr>
        <w:t>2019</w:t>
      </w:r>
      <w:r>
        <w:rPr>
          <w:rFonts w:asciiTheme="majorBidi" w:hAnsiTheme="majorBidi" w:cstheme="majorBidi"/>
          <w:b/>
          <w:noProof/>
          <w:sz w:val="22"/>
          <w:szCs w:val="22"/>
        </w:rPr>
        <w:t>)</w:t>
      </w:r>
      <w:r>
        <w:rPr>
          <w:rFonts w:asciiTheme="majorBidi" w:hAnsiTheme="majorBidi" w:cstheme="majorBidi"/>
          <w:bCs/>
          <w:noProof/>
          <w:sz w:val="22"/>
          <w:szCs w:val="22"/>
        </w:rPr>
        <w:t>: Awarded 2</w:t>
      </w:r>
      <w:r w:rsidRPr="00FA5465">
        <w:rPr>
          <w:rFonts w:asciiTheme="majorBidi" w:hAnsiTheme="majorBidi" w:cstheme="majorBidi"/>
          <w:bCs/>
          <w:noProof/>
          <w:sz w:val="22"/>
          <w:szCs w:val="22"/>
          <w:vertAlign w:val="superscript"/>
        </w:rPr>
        <w:t>nd</w:t>
      </w:r>
      <w:r>
        <w:rPr>
          <w:rFonts w:asciiTheme="majorBidi" w:hAnsiTheme="majorBidi" w:cstheme="majorBidi"/>
          <w:bCs/>
          <w:noProof/>
          <w:sz w:val="22"/>
          <w:szCs w:val="22"/>
        </w:rPr>
        <w:t xml:space="preserve"> prize for “Building a Data Lab at La Salle University” project</w:t>
      </w:r>
    </w:p>
    <w:p w14:paraId="040080CE" w14:textId="77777777" w:rsidR="00DB6780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</w:p>
    <w:p w14:paraId="225A0174" w14:textId="34A1E33D" w:rsidR="00DB6780" w:rsidRDefault="00DB6780" w:rsidP="00DB6780">
      <w:pPr>
        <w:rPr>
          <w:rFonts w:asciiTheme="majorBidi" w:hAnsiTheme="majorBidi" w:cstheme="majorBidi"/>
          <w:b/>
          <w:bCs/>
          <w:sz w:val="22"/>
          <w:szCs w:val="22"/>
          <w:u w:val="single"/>
        </w:rPr>
      </w:pPr>
      <w:r w:rsidRPr="009131BF">
        <w:rPr>
          <w:rFonts w:asciiTheme="majorBidi" w:hAnsiTheme="majorBidi" w:cstheme="majorBidi"/>
          <w:b/>
          <w:bCs/>
          <w:sz w:val="22"/>
          <w:szCs w:val="22"/>
          <w:u w:val="single"/>
        </w:rPr>
        <w:t xml:space="preserve">PROFESSIONAL DEVELOPMENT </w:t>
      </w:r>
    </w:p>
    <w:p w14:paraId="21676A2C" w14:textId="60C7E1C3" w:rsidR="007C39C5" w:rsidRPr="00DA2A48" w:rsidRDefault="00DA2A48" w:rsidP="00DB6780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Professional </w:t>
      </w:r>
      <w:r w:rsidR="00BB1FA0">
        <w:rPr>
          <w:b/>
          <w:sz w:val="22"/>
          <w:szCs w:val="22"/>
        </w:rPr>
        <w:t xml:space="preserve">Career </w:t>
      </w:r>
      <w:r>
        <w:rPr>
          <w:b/>
          <w:sz w:val="22"/>
          <w:szCs w:val="22"/>
        </w:rPr>
        <w:t>Advancement Program</w:t>
      </w:r>
      <w:r w:rsidR="00E67CAD">
        <w:rPr>
          <w:b/>
          <w:sz w:val="22"/>
          <w:szCs w:val="22"/>
        </w:rPr>
        <w:t xml:space="preserve"> in Data Science</w:t>
      </w:r>
      <w:r>
        <w:rPr>
          <w:b/>
          <w:sz w:val="22"/>
          <w:szCs w:val="22"/>
        </w:rPr>
        <w:t xml:space="preserve">, </w:t>
      </w:r>
      <w:r>
        <w:rPr>
          <w:bCs/>
          <w:sz w:val="22"/>
          <w:szCs w:val="22"/>
        </w:rPr>
        <w:t>Correlation One, USA (remote), 2023</w:t>
      </w:r>
    </w:p>
    <w:p w14:paraId="5860DB0F" w14:textId="77C56FE4" w:rsidR="001A3EF9" w:rsidRPr="001A3EF9" w:rsidRDefault="001A3EF9" w:rsidP="00DB6780">
      <w:pPr>
        <w:rPr>
          <w:bCs/>
          <w:sz w:val="22"/>
          <w:szCs w:val="22"/>
        </w:rPr>
      </w:pPr>
      <w:r w:rsidRPr="001A3EF9">
        <w:rPr>
          <w:b/>
          <w:sz w:val="22"/>
          <w:szCs w:val="22"/>
        </w:rPr>
        <w:t>Building LLM</w:t>
      </w:r>
      <w:r w:rsidR="0040332B">
        <w:rPr>
          <w:b/>
          <w:sz w:val="22"/>
          <w:szCs w:val="22"/>
        </w:rPr>
        <w:t>s</w:t>
      </w:r>
      <w:r w:rsidRPr="001A3EF9">
        <w:rPr>
          <w:b/>
          <w:sz w:val="22"/>
          <w:szCs w:val="22"/>
        </w:rPr>
        <w:t xml:space="preserve"> </w:t>
      </w:r>
      <w:r w:rsidR="007C39C5" w:rsidRPr="001A3EF9">
        <w:rPr>
          <w:b/>
          <w:sz w:val="22"/>
          <w:szCs w:val="22"/>
        </w:rPr>
        <w:t>Applications from</w:t>
      </w:r>
      <w:r w:rsidRPr="001A3EF9">
        <w:rPr>
          <w:b/>
          <w:sz w:val="22"/>
          <w:szCs w:val="22"/>
        </w:rPr>
        <w:t xml:space="preserve"> Scratch into Production</w:t>
      </w:r>
      <w:r>
        <w:rPr>
          <w:b/>
          <w:sz w:val="22"/>
          <w:szCs w:val="22"/>
        </w:rPr>
        <w:t xml:space="preserve"> workshop, </w:t>
      </w:r>
      <w:r>
        <w:rPr>
          <w:bCs/>
          <w:sz w:val="22"/>
          <w:szCs w:val="22"/>
        </w:rPr>
        <w:t>SDSC, Atlanta, GA, 2023</w:t>
      </w:r>
    </w:p>
    <w:p w14:paraId="71F695D4" w14:textId="550E3F6D" w:rsidR="00DB6780" w:rsidRPr="009131BF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>Python for Scientific Research course</w:t>
      </w:r>
      <w:r w:rsidRPr="009131BF">
        <w:rPr>
          <w:sz w:val="22"/>
          <w:szCs w:val="22"/>
        </w:rPr>
        <w:t>, National Polytechnic Institute, Mexico City, Mexico, 2021</w:t>
      </w:r>
    </w:p>
    <w:p w14:paraId="117303AA" w14:textId="77777777" w:rsidR="005F0C7E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 xml:space="preserve">Leveraging Big Data for Sustainable Development </w:t>
      </w:r>
      <w:r>
        <w:rPr>
          <w:b/>
          <w:sz w:val="22"/>
          <w:szCs w:val="22"/>
        </w:rPr>
        <w:t>program</w:t>
      </w:r>
      <w:r w:rsidRPr="009131BF">
        <w:rPr>
          <w:b/>
          <w:sz w:val="22"/>
          <w:szCs w:val="22"/>
        </w:rPr>
        <w:t>,</w:t>
      </w:r>
      <w:r w:rsidRPr="009131BF">
        <w:rPr>
          <w:sz w:val="22"/>
          <w:szCs w:val="22"/>
        </w:rPr>
        <w:t xml:space="preserve"> MIT, Cambridge, MA, 2018</w:t>
      </w:r>
    </w:p>
    <w:p w14:paraId="257471DE" w14:textId="141C0185" w:rsidR="008E2F2D" w:rsidRPr="009131BF" w:rsidRDefault="00DB6780" w:rsidP="00DB6780">
      <w:pPr>
        <w:rPr>
          <w:sz w:val="22"/>
          <w:szCs w:val="22"/>
        </w:rPr>
      </w:pPr>
      <w:r w:rsidRPr="009131BF">
        <w:rPr>
          <w:b/>
          <w:sz w:val="22"/>
          <w:szCs w:val="22"/>
        </w:rPr>
        <w:t>Project Management course</w:t>
      </w:r>
      <w:r w:rsidRPr="009131BF">
        <w:rPr>
          <w:sz w:val="22"/>
          <w:szCs w:val="22"/>
        </w:rPr>
        <w:t>, La Salle University, Mexico City, Mexico, 2014</w:t>
      </w:r>
    </w:p>
    <w:sectPr w:rsidR="008E2F2D" w:rsidRPr="009131BF" w:rsidSect="00D67C41">
      <w:type w:val="continuous"/>
      <w:pgSz w:w="11909" w:h="16834" w:code="9"/>
      <w:pgMar w:top="63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5F"/>
    <w:multiLevelType w:val="hybridMultilevel"/>
    <w:tmpl w:val="901AC74E"/>
    <w:lvl w:ilvl="0" w:tplc="9BDCC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E2B7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4D7E54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CC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21E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D4D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32E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C245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7089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24E0"/>
    <w:multiLevelType w:val="hybridMultilevel"/>
    <w:tmpl w:val="BEF0AB8E"/>
    <w:lvl w:ilvl="0" w:tplc="CA28D6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D0A7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FCB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EA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54CF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86C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EBF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1AAE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AA12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699"/>
    <w:multiLevelType w:val="hybridMultilevel"/>
    <w:tmpl w:val="75A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3E40AF5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0E4AB1C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84061B0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3258C9E4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A9A86E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4980054E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D8CEC02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C9B478B4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33C0D084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6A6081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196AC5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5DE6DE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0741BC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9C464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B1C54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0B217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19EFE6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3B0C0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B5004F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3A93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32EE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432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AC4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A8CD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1C3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C014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F40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BA640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1F9AA7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CA7EE4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B766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BCEC2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A42481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C6F3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3B7422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3E4A2B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562AF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7FC08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4FE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48DC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5EBE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1AC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409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EE4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67E5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661D7"/>
    <w:multiLevelType w:val="hybridMultilevel"/>
    <w:tmpl w:val="EC1CB5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87F24"/>
    <w:multiLevelType w:val="hybridMultilevel"/>
    <w:tmpl w:val="ACD88C4A"/>
    <w:lvl w:ilvl="0" w:tplc="308828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BD4988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DD880E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32B4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5A6660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C4E3E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57E0E0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54CA3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476D17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83217EB"/>
    <w:multiLevelType w:val="hybridMultilevel"/>
    <w:tmpl w:val="7EA4E796"/>
    <w:lvl w:ilvl="0" w:tplc="28A25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AA29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CF2B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EE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0C9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829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6408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4DA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AA0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7730B"/>
    <w:multiLevelType w:val="hybridMultilevel"/>
    <w:tmpl w:val="95406304"/>
    <w:lvl w:ilvl="0" w:tplc="4E5EE9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A8E3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3C5B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29AB0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4071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8B4B0D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82E6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1E87D4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E56B3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060CF0"/>
    <w:multiLevelType w:val="hybridMultilevel"/>
    <w:tmpl w:val="D52802E4"/>
    <w:lvl w:ilvl="0" w:tplc="84CC294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AA4237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C6A34E0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B4ED14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6BADD1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51742702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D5D605C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906E45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90BACC4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F03676"/>
    <w:multiLevelType w:val="hybridMultilevel"/>
    <w:tmpl w:val="2E6EA254"/>
    <w:lvl w:ilvl="0" w:tplc="28828E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1A79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B23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C8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8C8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306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E43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E4B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EE62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0A0D"/>
    <w:multiLevelType w:val="hybridMultilevel"/>
    <w:tmpl w:val="E822DC76"/>
    <w:lvl w:ilvl="0" w:tplc="A516A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C07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E4D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B231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22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F064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22A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0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9C76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D201F"/>
    <w:multiLevelType w:val="hybridMultilevel"/>
    <w:tmpl w:val="E36C2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294"/>
    <w:multiLevelType w:val="hybridMultilevel"/>
    <w:tmpl w:val="33D6FB42"/>
    <w:lvl w:ilvl="0" w:tplc="CBE237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CAE0D4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3DE25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622E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67C009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EC401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0806F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226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302DD2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6B24B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1981AD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5B85D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7A0F0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F891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BB84F2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D08B50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B0B63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2F06BE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86C06"/>
    <w:multiLevelType w:val="hybridMultilevel"/>
    <w:tmpl w:val="DBF832CE"/>
    <w:lvl w:ilvl="0" w:tplc="D7C8C7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18FA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E45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642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9EF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05C47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204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AC7B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7E9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84341"/>
    <w:multiLevelType w:val="hybridMultilevel"/>
    <w:tmpl w:val="4E6A97E4"/>
    <w:lvl w:ilvl="0" w:tplc="F0849B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87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28AB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8031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FE6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5E37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EA1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24BE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84F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47D44"/>
    <w:multiLevelType w:val="hybridMultilevel"/>
    <w:tmpl w:val="00E25090"/>
    <w:lvl w:ilvl="0" w:tplc="706EAB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1CC9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ECC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47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6CE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F659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2B4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8693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A87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C18CB214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51163F9E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106C5B0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2368B9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8692F9F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CBB69CB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50BE1F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7FC8B1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B2E6AF5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48900DBE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7534BE5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7D7A2C5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2242C54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81A9CC8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A4CAB8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A6628BE0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969419B2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3920D7B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2128548699">
    <w:abstractNumId w:val="13"/>
  </w:num>
  <w:num w:numId="2" w16cid:durableId="1365835810">
    <w:abstractNumId w:val="19"/>
  </w:num>
  <w:num w:numId="3" w16cid:durableId="1809349310">
    <w:abstractNumId w:val="1"/>
  </w:num>
  <w:num w:numId="4" w16cid:durableId="1923106067">
    <w:abstractNumId w:val="5"/>
  </w:num>
  <w:num w:numId="5" w16cid:durableId="1672640738">
    <w:abstractNumId w:val="20"/>
  </w:num>
  <w:num w:numId="6" w16cid:durableId="666978761">
    <w:abstractNumId w:val="3"/>
  </w:num>
  <w:num w:numId="7" w16cid:durableId="634068743">
    <w:abstractNumId w:val="0"/>
  </w:num>
  <w:num w:numId="8" w16cid:durableId="1700207055">
    <w:abstractNumId w:val="10"/>
  </w:num>
  <w:num w:numId="9" w16cid:durableId="934631973">
    <w:abstractNumId w:val="9"/>
  </w:num>
  <w:num w:numId="10" w16cid:durableId="302318611">
    <w:abstractNumId w:val="7"/>
  </w:num>
  <w:num w:numId="11" w16cid:durableId="1108819373">
    <w:abstractNumId w:val="18"/>
  </w:num>
  <w:num w:numId="12" w16cid:durableId="1895316384">
    <w:abstractNumId w:val="11"/>
  </w:num>
  <w:num w:numId="13" w16cid:durableId="1970894199">
    <w:abstractNumId w:val="17"/>
  </w:num>
  <w:num w:numId="14" w16cid:durableId="1640648363">
    <w:abstractNumId w:val="16"/>
  </w:num>
  <w:num w:numId="15" w16cid:durableId="1551040993">
    <w:abstractNumId w:val="21"/>
  </w:num>
  <w:num w:numId="16" w16cid:durableId="1233200535">
    <w:abstractNumId w:val="12"/>
  </w:num>
  <w:num w:numId="17" w16cid:durableId="1325091361">
    <w:abstractNumId w:val="22"/>
  </w:num>
  <w:num w:numId="18" w16cid:durableId="1773430325">
    <w:abstractNumId w:val="14"/>
  </w:num>
  <w:num w:numId="19" w16cid:durableId="848131787">
    <w:abstractNumId w:val="6"/>
  </w:num>
  <w:num w:numId="20" w16cid:durableId="2021200734">
    <w:abstractNumId w:val="4"/>
  </w:num>
  <w:num w:numId="21" w16cid:durableId="1813525082">
    <w:abstractNumId w:val="2"/>
  </w:num>
  <w:num w:numId="22" w16cid:durableId="33509050">
    <w:abstractNumId w:val="8"/>
  </w:num>
  <w:num w:numId="23" w16cid:durableId="1614090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B4"/>
    <w:rsid w:val="00005D32"/>
    <w:rsid w:val="00006114"/>
    <w:rsid w:val="00017EA7"/>
    <w:rsid w:val="00024CC1"/>
    <w:rsid w:val="00032E2B"/>
    <w:rsid w:val="00036104"/>
    <w:rsid w:val="00041BC5"/>
    <w:rsid w:val="00042713"/>
    <w:rsid w:val="000470EF"/>
    <w:rsid w:val="000500C4"/>
    <w:rsid w:val="00062BD0"/>
    <w:rsid w:val="00064736"/>
    <w:rsid w:val="00071717"/>
    <w:rsid w:val="000764F4"/>
    <w:rsid w:val="000972C0"/>
    <w:rsid w:val="00097869"/>
    <w:rsid w:val="000A4F73"/>
    <w:rsid w:val="000B4C8B"/>
    <w:rsid w:val="000C06F3"/>
    <w:rsid w:val="000C5D6A"/>
    <w:rsid w:val="000C63A7"/>
    <w:rsid w:val="000D1B66"/>
    <w:rsid w:val="000D7377"/>
    <w:rsid w:val="000F2AD4"/>
    <w:rsid w:val="0010432F"/>
    <w:rsid w:val="001070E0"/>
    <w:rsid w:val="00125518"/>
    <w:rsid w:val="00135899"/>
    <w:rsid w:val="00153693"/>
    <w:rsid w:val="0015369A"/>
    <w:rsid w:val="0016465C"/>
    <w:rsid w:val="00172A68"/>
    <w:rsid w:val="00177772"/>
    <w:rsid w:val="00181367"/>
    <w:rsid w:val="001823D4"/>
    <w:rsid w:val="0018583D"/>
    <w:rsid w:val="001A3EF9"/>
    <w:rsid w:val="001B487D"/>
    <w:rsid w:val="001B6B15"/>
    <w:rsid w:val="001C19E8"/>
    <w:rsid w:val="001D6EBB"/>
    <w:rsid w:val="001E54E4"/>
    <w:rsid w:val="001F2A8B"/>
    <w:rsid w:val="001F5BFF"/>
    <w:rsid w:val="00207F45"/>
    <w:rsid w:val="00210936"/>
    <w:rsid w:val="00213620"/>
    <w:rsid w:val="0021548E"/>
    <w:rsid w:val="00217A23"/>
    <w:rsid w:val="00225D17"/>
    <w:rsid w:val="00236B8E"/>
    <w:rsid w:val="00237437"/>
    <w:rsid w:val="00240F6D"/>
    <w:rsid w:val="002464D5"/>
    <w:rsid w:val="00251654"/>
    <w:rsid w:val="00255695"/>
    <w:rsid w:val="00255FFF"/>
    <w:rsid w:val="002712F7"/>
    <w:rsid w:val="00272566"/>
    <w:rsid w:val="00276DEA"/>
    <w:rsid w:val="00281DB6"/>
    <w:rsid w:val="00287E82"/>
    <w:rsid w:val="002A0D39"/>
    <w:rsid w:val="002A3E0A"/>
    <w:rsid w:val="002E07A3"/>
    <w:rsid w:val="002E262C"/>
    <w:rsid w:val="0030113B"/>
    <w:rsid w:val="00302A07"/>
    <w:rsid w:val="003072C7"/>
    <w:rsid w:val="003374BC"/>
    <w:rsid w:val="00340F33"/>
    <w:rsid w:val="00341D73"/>
    <w:rsid w:val="00354629"/>
    <w:rsid w:val="00355C3D"/>
    <w:rsid w:val="00355E58"/>
    <w:rsid w:val="003626B0"/>
    <w:rsid w:val="00362ECC"/>
    <w:rsid w:val="003749F4"/>
    <w:rsid w:val="00390E72"/>
    <w:rsid w:val="0039134D"/>
    <w:rsid w:val="00393FB1"/>
    <w:rsid w:val="003A1154"/>
    <w:rsid w:val="003A4566"/>
    <w:rsid w:val="003B12B8"/>
    <w:rsid w:val="003B3F97"/>
    <w:rsid w:val="003B41BA"/>
    <w:rsid w:val="003C0753"/>
    <w:rsid w:val="003C2815"/>
    <w:rsid w:val="003C51B5"/>
    <w:rsid w:val="003D7BE4"/>
    <w:rsid w:val="003F7277"/>
    <w:rsid w:val="0040332B"/>
    <w:rsid w:val="00407891"/>
    <w:rsid w:val="00416DC7"/>
    <w:rsid w:val="00417272"/>
    <w:rsid w:val="00420519"/>
    <w:rsid w:val="00426A82"/>
    <w:rsid w:val="004279A5"/>
    <w:rsid w:val="004279DE"/>
    <w:rsid w:val="00440E51"/>
    <w:rsid w:val="00444747"/>
    <w:rsid w:val="004615BE"/>
    <w:rsid w:val="00461FE5"/>
    <w:rsid w:val="00463563"/>
    <w:rsid w:val="00471AD7"/>
    <w:rsid w:val="00471D6A"/>
    <w:rsid w:val="004765C1"/>
    <w:rsid w:val="00483625"/>
    <w:rsid w:val="00487BA4"/>
    <w:rsid w:val="00494B42"/>
    <w:rsid w:val="004A687A"/>
    <w:rsid w:val="004A7921"/>
    <w:rsid w:val="004B36B7"/>
    <w:rsid w:val="004C54C6"/>
    <w:rsid w:val="004D2974"/>
    <w:rsid w:val="004D3D62"/>
    <w:rsid w:val="004E360E"/>
    <w:rsid w:val="004E3C58"/>
    <w:rsid w:val="00500E92"/>
    <w:rsid w:val="00502DAE"/>
    <w:rsid w:val="00517F85"/>
    <w:rsid w:val="005319C5"/>
    <w:rsid w:val="005331CA"/>
    <w:rsid w:val="00540237"/>
    <w:rsid w:val="00550D4D"/>
    <w:rsid w:val="005616E9"/>
    <w:rsid w:val="0056360A"/>
    <w:rsid w:val="005708CE"/>
    <w:rsid w:val="00570E64"/>
    <w:rsid w:val="00570F5F"/>
    <w:rsid w:val="00576D60"/>
    <w:rsid w:val="00577F1F"/>
    <w:rsid w:val="00594B41"/>
    <w:rsid w:val="005A5D0E"/>
    <w:rsid w:val="005B20E9"/>
    <w:rsid w:val="005B2532"/>
    <w:rsid w:val="005D44A2"/>
    <w:rsid w:val="005F0C7E"/>
    <w:rsid w:val="005F0D17"/>
    <w:rsid w:val="005F39B5"/>
    <w:rsid w:val="00614A19"/>
    <w:rsid w:val="00614F5B"/>
    <w:rsid w:val="00626058"/>
    <w:rsid w:val="0063280E"/>
    <w:rsid w:val="00633AEE"/>
    <w:rsid w:val="006354A8"/>
    <w:rsid w:val="0065319B"/>
    <w:rsid w:val="006653E5"/>
    <w:rsid w:val="00677BDF"/>
    <w:rsid w:val="00682557"/>
    <w:rsid w:val="006C60CC"/>
    <w:rsid w:val="006C71C6"/>
    <w:rsid w:val="006C7E4F"/>
    <w:rsid w:val="006D6F60"/>
    <w:rsid w:val="006F6B63"/>
    <w:rsid w:val="00710268"/>
    <w:rsid w:val="0071203D"/>
    <w:rsid w:val="00715F91"/>
    <w:rsid w:val="00717AAF"/>
    <w:rsid w:val="007224F0"/>
    <w:rsid w:val="00723E36"/>
    <w:rsid w:val="00726289"/>
    <w:rsid w:val="00731C03"/>
    <w:rsid w:val="00732AF7"/>
    <w:rsid w:val="00732C4F"/>
    <w:rsid w:val="00753D0E"/>
    <w:rsid w:val="007546D8"/>
    <w:rsid w:val="007551B3"/>
    <w:rsid w:val="007650BD"/>
    <w:rsid w:val="00765337"/>
    <w:rsid w:val="00766660"/>
    <w:rsid w:val="00766F3B"/>
    <w:rsid w:val="00792B8B"/>
    <w:rsid w:val="007B45DC"/>
    <w:rsid w:val="007B5B22"/>
    <w:rsid w:val="007C39C5"/>
    <w:rsid w:val="007D3D7E"/>
    <w:rsid w:val="007E17DA"/>
    <w:rsid w:val="007E3866"/>
    <w:rsid w:val="007E4CF7"/>
    <w:rsid w:val="007E7E39"/>
    <w:rsid w:val="007F1336"/>
    <w:rsid w:val="007F3492"/>
    <w:rsid w:val="00802ADE"/>
    <w:rsid w:val="00805FBB"/>
    <w:rsid w:val="00807DC4"/>
    <w:rsid w:val="0082074D"/>
    <w:rsid w:val="00830770"/>
    <w:rsid w:val="008421B7"/>
    <w:rsid w:val="00844BFE"/>
    <w:rsid w:val="00875E12"/>
    <w:rsid w:val="00884122"/>
    <w:rsid w:val="008A16E7"/>
    <w:rsid w:val="008A24F6"/>
    <w:rsid w:val="008A313C"/>
    <w:rsid w:val="008A45C4"/>
    <w:rsid w:val="008B2943"/>
    <w:rsid w:val="008E2F22"/>
    <w:rsid w:val="008E2F2D"/>
    <w:rsid w:val="008E4916"/>
    <w:rsid w:val="008E6B42"/>
    <w:rsid w:val="008F5DD9"/>
    <w:rsid w:val="008F642D"/>
    <w:rsid w:val="0090104F"/>
    <w:rsid w:val="0090197D"/>
    <w:rsid w:val="00906985"/>
    <w:rsid w:val="00907A0E"/>
    <w:rsid w:val="009131BF"/>
    <w:rsid w:val="00914A11"/>
    <w:rsid w:val="00915B08"/>
    <w:rsid w:val="00920E8A"/>
    <w:rsid w:val="00923023"/>
    <w:rsid w:val="00925C25"/>
    <w:rsid w:val="0093248D"/>
    <w:rsid w:val="009332E6"/>
    <w:rsid w:val="00953E54"/>
    <w:rsid w:val="0096549D"/>
    <w:rsid w:val="009838F0"/>
    <w:rsid w:val="00990610"/>
    <w:rsid w:val="00993ADC"/>
    <w:rsid w:val="00995956"/>
    <w:rsid w:val="00995CBD"/>
    <w:rsid w:val="00995D6C"/>
    <w:rsid w:val="009A0221"/>
    <w:rsid w:val="009A3707"/>
    <w:rsid w:val="009B7271"/>
    <w:rsid w:val="009C5DB4"/>
    <w:rsid w:val="009D3233"/>
    <w:rsid w:val="009D4E53"/>
    <w:rsid w:val="009E1D42"/>
    <w:rsid w:val="009E36F8"/>
    <w:rsid w:val="009F4981"/>
    <w:rsid w:val="00A100D7"/>
    <w:rsid w:val="00A22894"/>
    <w:rsid w:val="00A27D45"/>
    <w:rsid w:val="00A323FE"/>
    <w:rsid w:val="00A5224D"/>
    <w:rsid w:val="00A525C8"/>
    <w:rsid w:val="00A53350"/>
    <w:rsid w:val="00A54E69"/>
    <w:rsid w:val="00A609DA"/>
    <w:rsid w:val="00A71180"/>
    <w:rsid w:val="00A727D7"/>
    <w:rsid w:val="00A75B4E"/>
    <w:rsid w:val="00A95FBE"/>
    <w:rsid w:val="00A97C07"/>
    <w:rsid w:val="00AB4F24"/>
    <w:rsid w:val="00AC468B"/>
    <w:rsid w:val="00AD49EC"/>
    <w:rsid w:val="00AD50A4"/>
    <w:rsid w:val="00AE03B6"/>
    <w:rsid w:val="00AE2AE2"/>
    <w:rsid w:val="00AF4CF6"/>
    <w:rsid w:val="00AF77E1"/>
    <w:rsid w:val="00B02EB3"/>
    <w:rsid w:val="00B05300"/>
    <w:rsid w:val="00B0576C"/>
    <w:rsid w:val="00B064AB"/>
    <w:rsid w:val="00B07CE3"/>
    <w:rsid w:val="00B127E6"/>
    <w:rsid w:val="00B12B5F"/>
    <w:rsid w:val="00B23438"/>
    <w:rsid w:val="00B279EC"/>
    <w:rsid w:val="00B3086D"/>
    <w:rsid w:val="00B46118"/>
    <w:rsid w:val="00B46DAF"/>
    <w:rsid w:val="00B515C5"/>
    <w:rsid w:val="00B51E2A"/>
    <w:rsid w:val="00B5416B"/>
    <w:rsid w:val="00B71C2E"/>
    <w:rsid w:val="00B83CFB"/>
    <w:rsid w:val="00B83D0B"/>
    <w:rsid w:val="00B84A40"/>
    <w:rsid w:val="00B94487"/>
    <w:rsid w:val="00BA14E0"/>
    <w:rsid w:val="00BA15E2"/>
    <w:rsid w:val="00BA3C6D"/>
    <w:rsid w:val="00BA469B"/>
    <w:rsid w:val="00BB1FA0"/>
    <w:rsid w:val="00BB295F"/>
    <w:rsid w:val="00BB3135"/>
    <w:rsid w:val="00BB3E78"/>
    <w:rsid w:val="00BD275C"/>
    <w:rsid w:val="00BD322A"/>
    <w:rsid w:val="00BD5076"/>
    <w:rsid w:val="00BE00B8"/>
    <w:rsid w:val="00BF0184"/>
    <w:rsid w:val="00BF67B3"/>
    <w:rsid w:val="00C07E55"/>
    <w:rsid w:val="00C11327"/>
    <w:rsid w:val="00C266FF"/>
    <w:rsid w:val="00C31C72"/>
    <w:rsid w:val="00C349D4"/>
    <w:rsid w:val="00C40BD9"/>
    <w:rsid w:val="00C433A9"/>
    <w:rsid w:val="00C75E24"/>
    <w:rsid w:val="00C91358"/>
    <w:rsid w:val="00C915D2"/>
    <w:rsid w:val="00C91C30"/>
    <w:rsid w:val="00C968D1"/>
    <w:rsid w:val="00CA40BA"/>
    <w:rsid w:val="00CA49AC"/>
    <w:rsid w:val="00CA6DA8"/>
    <w:rsid w:val="00CB2BBF"/>
    <w:rsid w:val="00CC79F8"/>
    <w:rsid w:val="00CE44D6"/>
    <w:rsid w:val="00D04ACE"/>
    <w:rsid w:val="00D13A29"/>
    <w:rsid w:val="00D14E39"/>
    <w:rsid w:val="00D21969"/>
    <w:rsid w:val="00D2221D"/>
    <w:rsid w:val="00D32DA5"/>
    <w:rsid w:val="00D35106"/>
    <w:rsid w:val="00D37EC4"/>
    <w:rsid w:val="00D4325F"/>
    <w:rsid w:val="00D43FB7"/>
    <w:rsid w:val="00D444F6"/>
    <w:rsid w:val="00D576DD"/>
    <w:rsid w:val="00D65497"/>
    <w:rsid w:val="00D67C41"/>
    <w:rsid w:val="00D70DE3"/>
    <w:rsid w:val="00D74812"/>
    <w:rsid w:val="00D74906"/>
    <w:rsid w:val="00D80FD6"/>
    <w:rsid w:val="00D82A06"/>
    <w:rsid w:val="00D90FED"/>
    <w:rsid w:val="00D93119"/>
    <w:rsid w:val="00DA2A48"/>
    <w:rsid w:val="00DB24EB"/>
    <w:rsid w:val="00DB6780"/>
    <w:rsid w:val="00DC0DF6"/>
    <w:rsid w:val="00DC5618"/>
    <w:rsid w:val="00DC5EB0"/>
    <w:rsid w:val="00DC7073"/>
    <w:rsid w:val="00DD1823"/>
    <w:rsid w:val="00DD2D90"/>
    <w:rsid w:val="00DD3AAF"/>
    <w:rsid w:val="00DD528E"/>
    <w:rsid w:val="00DD7CE9"/>
    <w:rsid w:val="00DF792E"/>
    <w:rsid w:val="00E134DB"/>
    <w:rsid w:val="00E25216"/>
    <w:rsid w:val="00E26A1E"/>
    <w:rsid w:val="00E37436"/>
    <w:rsid w:val="00E50E43"/>
    <w:rsid w:val="00E53EDC"/>
    <w:rsid w:val="00E60BF7"/>
    <w:rsid w:val="00E65B96"/>
    <w:rsid w:val="00E6661C"/>
    <w:rsid w:val="00E66C92"/>
    <w:rsid w:val="00E67CAD"/>
    <w:rsid w:val="00E72C46"/>
    <w:rsid w:val="00E73B91"/>
    <w:rsid w:val="00E73CAF"/>
    <w:rsid w:val="00E77AD5"/>
    <w:rsid w:val="00E8572E"/>
    <w:rsid w:val="00E916B8"/>
    <w:rsid w:val="00E92DD0"/>
    <w:rsid w:val="00EA08E4"/>
    <w:rsid w:val="00EB33DE"/>
    <w:rsid w:val="00EB611C"/>
    <w:rsid w:val="00EC0882"/>
    <w:rsid w:val="00ED29D2"/>
    <w:rsid w:val="00EE10BA"/>
    <w:rsid w:val="00EE35C1"/>
    <w:rsid w:val="00EE41CB"/>
    <w:rsid w:val="00F02BF3"/>
    <w:rsid w:val="00F174C0"/>
    <w:rsid w:val="00F2649A"/>
    <w:rsid w:val="00F3211A"/>
    <w:rsid w:val="00F32AF2"/>
    <w:rsid w:val="00F32D70"/>
    <w:rsid w:val="00F34A3F"/>
    <w:rsid w:val="00F35644"/>
    <w:rsid w:val="00F4194D"/>
    <w:rsid w:val="00F45F23"/>
    <w:rsid w:val="00F51B2F"/>
    <w:rsid w:val="00F52983"/>
    <w:rsid w:val="00F761FC"/>
    <w:rsid w:val="00F76EA0"/>
    <w:rsid w:val="00F80494"/>
    <w:rsid w:val="00F8437D"/>
    <w:rsid w:val="00F94105"/>
    <w:rsid w:val="00FA121E"/>
    <w:rsid w:val="00FA5465"/>
    <w:rsid w:val="00FA6DDC"/>
    <w:rsid w:val="00FA7400"/>
    <w:rsid w:val="00FB251F"/>
    <w:rsid w:val="00FC4271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6AA97"/>
  <w15:docId w15:val="{B50C2F19-E5E9-480B-A489-F637655B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08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C79F8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461FE5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2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D27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github.com/aramseri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linkedin.com/in/aramramos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aram.series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648e9b76-538e-49d9-9161-680cb1c6cc92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3BD772F-BA9D-456F-9DA3-AA3F918D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cp:keywords/>
  <dc:description/>
  <cp:lastModifiedBy>Ramos Lopez, Aram Isai I</cp:lastModifiedBy>
  <cp:revision>4</cp:revision>
  <cp:lastPrinted>2022-08-02T16:51:00Z</cp:lastPrinted>
  <dcterms:created xsi:type="dcterms:W3CDTF">2024-02-07T23:34:00Z</dcterms:created>
  <dcterms:modified xsi:type="dcterms:W3CDTF">2024-02-09T14:39:00Z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  <property fmtid="{D5CDD505-2E9C-101B-9397-08002B2CF9AE}" pid="11" name="GrammarlyDocumentId">
    <vt:lpwstr>16d9f82452d980b1efb1740f845fef6c1f2b31ac260ba31f51287e89f4147fe3</vt:lpwstr>
  </property>
  <property fmtid="{D5CDD505-2E9C-101B-9397-08002B2CF9AE}" pid="12" name="MSIP_Label_b6d73489-203f-46eb-94f0-2fb1100242a5_Enabled">
    <vt:lpwstr>true</vt:lpwstr>
  </property>
  <property fmtid="{D5CDD505-2E9C-101B-9397-08002B2CF9AE}" pid="13" name="MSIP_Label_b6d73489-203f-46eb-94f0-2fb1100242a5_SetDate">
    <vt:lpwstr>2023-11-14T22:09:09Z</vt:lpwstr>
  </property>
  <property fmtid="{D5CDD505-2E9C-101B-9397-08002B2CF9AE}" pid="14" name="MSIP_Label_b6d73489-203f-46eb-94f0-2fb1100242a5_Method">
    <vt:lpwstr>Standard</vt:lpwstr>
  </property>
  <property fmtid="{D5CDD505-2E9C-101B-9397-08002B2CF9AE}" pid="15" name="MSIP_Label_b6d73489-203f-46eb-94f0-2fb1100242a5_Name">
    <vt:lpwstr>Internal Use Information</vt:lpwstr>
  </property>
  <property fmtid="{D5CDD505-2E9C-101B-9397-08002B2CF9AE}" pid="16" name="MSIP_Label_b6d73489-203f-46eb-94f0-2fb1100242a5_SiteId">
    <vt:lpwstr>780bdcc5-17ce-46e6-9063-7c3277111b49</vt:lpwstr>
  </property>
  <property fmtid="{D5CDD505-2E9C-101B-9397-08002B2CF9AE}" pid="17" name="MSIP_Label_b6d73489-203f-46eb-94f0-2fb1100242a5_ActionId">
    <vt:lpwstr>5efa91bd-b3a4-42fe-9def-b320e30e2c78</vt:lpwstr>
  </property>
  <property fmtid="{D5CDD505-2E9C-101B-9397-08002B2CF9AE}" pid="18" name="MSIP_Label_b6d73489-203f-46eb-94f0-2fb1100242a5_ContentBits">
    <vt:lpwstr>0</vt:lpwstr>
  </property>
</Properties>
</file>